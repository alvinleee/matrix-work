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接口设计总结</w:t>
      </w:r>
    </w:p>
    <w:p>
      <w:pPr>
        <w:rPr>
          <w:b/>
          <w:bCs/>
          <w:sz w:val="44"/>
          <w:szCs w:val="44"/>
        </w:rPr>
      </w:pPr>
    </w:p>
    <w:p>
      <w:pPr>
        <w:pStyle w:val="2"/>
      </w:pPr>
      <w:r>
        <w:rPr>
          <w:rFonts w:hint="eastAsia"/>
        </w:rPr>
        <w:t>文档说明</w:t>
      </w:r>
    </w:p>
    <w:p>
      <w:r>
        <w:rPr>
          <w:rFonts w:hint="eastAsia"/>
        </w:rPr>
        <w:t>本文档用来总结0730各个模块之间的</w:t>
      </w:r>
      <w:r>
        <w:rPr>
          <w:rFonts w:hint="eastAsia"/>
          <w:highlight w:val="red"/>
        </w:rPr>
        <w:t>消息事件接口</w:t>
      </w:r>
      <w:r>
        <w:rPr>
          <w:rFonts w:hint="eastAsia"/>
        </w:rPr>
        <w:t>和</w:t>
      </w:r>
      <w:r>
        <w:rPr>
          <w:rFonts w:hint="eastAsia"/>
          <w:highlight w:val="red"/>
        </w:rPr>
        <w:t>方法接口</w:t>
      </w:r>
    </w:p>
    <w:p>
      <w:r>
        <w:rPr>
          <w:rFonts w:hint="eastAsia"/>
        </w:rPr>
        <w:t>消息事件接口：消息接口（提供给别人的和别人提供给自己的都要写）</w:t>
      </w:r>
    </w:p>
    <w:p>
      <w:pPr>
        <w:numPr>
          <w:ilvl w:val="0"/>
          <w:numId w:val="1"/>
        </w:numPr>
      </w:pPr>
      <w:r>
        <w:rPr>
          <w:rFonts w:hint="eastAsia"/>
        </w:rPr>
        <w:t>消息名称：</w:t>
      </w:r>
    </w:p>
    <w:p>
      <w:pPr>
        <w:numPr>
          <w:ilvl w:val="0"/>
          <w:numId w:val="1"/>
        </w:numPr>
      </w:pPr>
      <w:r>
        <w:rPr>
          <w:rFonts w:hint="eastAsia"/>
        </w:rPr>
        <w:t>消息来源模块：</w:t>
      </w:r>
    </w:p>
    <w:p>
      <w:pPr>
        <w:numPr>
          <w:ilvl w:val="0"/>
          <w:numId w:val="1"/>
        </w:numPr>
      </w:pPr>
      <w:r>
        <w:rPr>
          <w:rFonts w:hint="eastAsia"/>
        </w:rPr>
        <w:t>消息使用模块：</w:t>
      </w:r>
    </w:p>
    <w:p>
      <w:pPr>
        <w:numPr>
          <w:ilvl w:val="0"/>
          <w:numId w:val="1"/>
        </w:numPr>
      </w:pPr>
      <w:r>
        <w:rPr>
          <w:rFonts w:hint="eastAsia"/>
        </w:rPr>
        <w:t>结构体：注意各成员变量的值域，注意双方必须沟通确定</w:t>
      </w:r>
    </w:p>
    <w:p>
      <w:pPr>
        <w:numPr>
          <w:ilvl w:val="0"/>
          <w:numId w:val="1"/>
        </w:numPr>
      </w:pPr>
      <w:r>
        <w:rPr>
          <w:rFonts w:hint="eastAsia"/>
        </w:rPr>
        <w:t>接口方式：直接传结构体还是经过marsha发出</w:t>
      </w:r>
    </w:p>
    <w:p>
      <w:pPr>
        <w:numPr>
          <w:ilvl w:val="0"/>
          <w:numId w:val="1"/>
        </w:numPr>
      </w:pPr>
      <w:r>
        <w:rPr>
          <w:rFonts w:hint="eastAsia"/>
        </w:rPr>
        <w:t>备注：</w:t>
      </w:r>
    </w:p>
    <w:p>
      <w:r>
        <w:rPr>
          <w:rFonts w:hint="eastAsia"/>
        </w:rPr>
        <w:t>方法接口：模块间函数直接调用（提供给别人的和别人提供各自己的都要写）</w:t>
      </w:r>
    </w:p>
    <w:p>
      <w:pPr>
        <w:numPr>
          <w:ilvl w:val="0"/>
          <w:numId w:val="1"/>
        </w:numPr>
      </w:pPr>
      <w:r>
        <w:rPr>
          <w:rFonts w:hint="eastAsia"/>
        </w:rPr>
        <w:t>同上</w:t>
      </w:r>
    </w:p>
    <w:p/>
    <w:sdt>
      <w:sdtPr>
        <w:rPr>
          <w:rFonts w:ascii="宋体" w:hAnsi="宋体" w:eastAsia="宋体" w:cs="Times New Roman"/>
          <w:kern w:val="0"/>
          <w:sz w:val="20"/>
          <w:szCs w:val="20"/>
        </w:rPr>
        <w:id w:val="169152989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30030_WPSOffice_Type2"/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4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5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"_Toc6484_WPSOffice_Level1"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6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7460527"/>
              <w:placeholder>
                <w:docPart w:val="{ad175cee-3756-498b-a72d-255fd1c164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1.矿工服务</w:t>
              </w:r>
            </w:sdtContent>
          </w:sdt>
          <w:r>
            <w:rPr>
              <w:b/>
              <w:bCs/>
            </w:rPr>
            <w:tab/>
          </w:r>
          <w:bookmarkStart w:id="1" w:name="_Toc648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7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8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"_Toc30030_WPSOffice_Level1"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9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087658853"/>
              <w:placeholder>
                <w:docPart w:val="{56a9da6b-64c7-40e4-941b-4252f53b5a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2. 随机数生成服务</w:t>
              </w:r>
            </w:sdtContent>
          </w:sdt>
          <w:r>
            <w:rPr>
              <w:b/>
              <w:bCs/>
            </w:rPr>
            <w:tab/>
          </w:r>
          <w:bookmarkStart w:id="2" w:name="_Toc30030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ind w:left="420"/>
          </w:pPr>
          <w:r>
            <w:rPr>
              <w:rFonts w:asciiTheme="minorHAnsi" w:hAnsiTheme="minorHAnsi"/>
              <w:kern w:val="2"/>
              <w:sz w:val="21"/>
              <w:rPrChange w:id="10" w:author="theirs" w:date="2018-08-10T20:02:00Z">
                <w:rPr/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kern w:val="2"/>
              <w:sz w:val="21"/>
              <w:szCs w:val="21"/>
              <w:rPrChange w:id="11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"_Toc30030_WPSOffice_Level2" </w:instrText>
          </w:r>
          <w:r>
            <w:rPr>
              <w:rFonts w:asciiTheme="minorHAnsi" w:hAnsiTheme="minorHAnsi"/>
              <w:kern w:val="2"/>
              <w:sz w:val="21"/>
              <w:rPrChange w:id="12" w:author="theirs" w:date="2018-08-10T20:02:00Z">
                <w:rPr/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54470509"/>
              <w:placeholder>
                <w:docPart w:val="{06edd86e-9487-4792-91b1-b130c22dce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消息事件接口</w:t>
              </w:r>
            </w:sdtContent>
          </w:sdt>
          <w:r>
            <w:tab/>
          </w:r>
          <w:bookmarkStart w:id="3" w:name="_Toc30030_WPSOffice_Level2Page"/>
          <w:r>
            <w:t>1</w:t>
          </w:r>
          <w:bookmarkEnd w:id="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ind w:left="420"/>
          </w:pPr>
          <w:r>
            <w:rPr>
              <w:rFonts w:asciiTheme="minorHAnsi" w:hAnsiTheme="minorHAnsi"/>
              <w:kern w:val="2"/>
              <w:sz w:val="21"/>
              <w:rPrChange w:id="13" w:author="theirs" w:date="2018-08-10T20:02:00Z">
                <w:rPr/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kern w:val="2"/>
              <w:sz w:val="21"/>
              <w:szCs w:val="21"/>
              <w:rPrChange w:id="14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"_Toc23486_WPSOffice_Level2" </w:instrText>
          </w:r>
          <w:r>
            <w:rPr>
              <w:rFonts w:asciiTheme="minorHAnsi" w:hAnsiTheme="minorHAnsi"/>
              <w:kern w:val="2"/>
              <w:sz w:val="21"/>
              <w:rPrChange w:id="15" w:author="theirs" w:date="2018-08-10T20:02:00Z">
                <w:rPr/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248647258"/>
              <w:placeholder>
                <w:docPart w:val="{66be4392-fe4d-4653-91b2-c8628550ab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方法接口</w:t>
              </w:r>
            </w:sdtContent>
          </w:sdt>
          <w:r>
            <w:tab/>
          </w:r>
          <w:bookmarkStart w:id="4" w:name="_Toc23486_WPSOffice_Level2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16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17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"_Toc23486_WPSOffice_Level1"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18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787921567"/>
              <w:placeholder>
                <w:docPart w:val="{da969ff4-e23a-4a7e-8cb5-164a0ffd626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3.拓扑生成服务</w:t>
              </w:r>
            </w:sdtContent>
          </w:sdt>
          <w:r>
            <w:rPr>
              <w:b/>
              <w:bCs/>
            </w:rPr>
            <w:tab/>
          </w:r>
          <w:bookmarkStart w:id="5" w:name="_Toc23486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19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20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"_Toc18148_WPSOffice_Level1"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21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517748310"/>
              <w:placeholder>
                <w:docPart w:val="{26884ca7-3559-434c-86ba-e6bbead85b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4.广播节点服务</w:t>
              </w:r>
            </w:sdtContent>
          </w:sdt>
          <w:r>
            <w:rPr>
              <w:b/>
              <w:bCs/>
            </w:rPr>
            <w:tab/>
          </w:r>
          <w:bookmarkStart w:id="6" w:name="_Toc18148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22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23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"_Toc7174_WPSOffice_Level1"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24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607963816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5.顶层节点在线服务</w:t>
              </w:r>
            </w:sdtContent>
          </w:sdt>
          <w:r>
            <w:rPr>
              <w:b/>
              <w:bCs/>
            </w:rPr>
            <w:tab/>
          </w:r>
          <w:bookmarkStart w:id="7" w:name="_Toc7174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25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26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"_Toc17169_WPSOffice_Level1"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27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151678207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6.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L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eader身份服务</w:t>
              </w:r>
            </w:sdtContent>
          </w:sdt>
          <w:r>
            <w:rPr>
              <w:b/>
              <w:bCs/>
            </w:rPr>
            <w:tab/>
          </w:r>
          <w:bookmarkStart w:id="8" w:name="_Toc17169_WPSOffice_Level1Page"/>
          <w:r>
            <w:rPr>
              <w:b/>
              <w:bCs/>
            </w:rPr>
            <w:t>3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28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29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"_Toc23564_WPSOffice_Level1"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30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634005890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7.区块验证服务</w:t>
              </w:r>
            </w:sdtContent>
          </w:sdt>
          <w:r>
            <w:rPr>
              <w:b/>
              <w:bCs/>
            </w:rPr>
            <w:tab/>
          </w:r>
          <w:bookmarkStart w:id="9" w:name="_Toc23564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31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32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"_Toc8824_WPSOffice_Level1"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33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2020228444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8.区块生成服务</w:t>
              </w:r>
            </w:sdtContent>
          </w:sdt>
          <w:r>
            <w:rPr>
              <w:b/>
              <w:bCs/>
            </w:rPr>
            <w:tab/>
          </w:r>
          <w:bookmarkStart w:id="10" w:name="_Toc8824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Theme="minorHAnsi" w:hAnsiTheme="minorHAnsi"/>
              <w:b/>
              <w:bCs w:val="0"/>
              <w:kern w:val="2"/>
              <w:sz w:val="21"/>
              <w:rPrChange w:id="34" w:author="theirs" w:date="2018-08-10T20:02:00Z">
                <w:rPr>
                  <w:b/>
                  <w:bCs/>
                </w:rPr>
              </w:rPrChange>
            </w:rPr>
            <w:fldChar w:fldCharType="begin"/>
          </w:r>
          <w:r>
            <w:rPr>
              <w:rFonts w:eastAsia="宋体" w:cs="Times New Roman" w:asciiTheme="minorHAnsi" w:hAnsiTheme="minorHAnsi"/>
              <w:b/>
              <w:kern w:val="2"/>
              <w:sz w:val="21"/>
              <w:szCs w:val="21"/>
              <w:rPrChange w:id="35" w:author="theirs" w:date="2018-08-10T20:02:00Z">
                <w:rPr>
                  <w:rFonts w:asciiTheme="minorHAnsi" w:hAnsiTheme="minorHAnsi" w:eastAsiaTheme="minorEastAsia" w:cstheme="minorBidi"/>
                  <w:kern w:val="2"/>
                  <w:sz w:val="21"/>
                  <w:szCs w:val="24"/>
                </w:rPr>
              </w:rPrChange>
            </w:rPr>
            <w:instrText xml:space="preserve"> HYPERLINK \l "_Toc10248_WPSOffice_Level1" </w:instrText>
          </w:r>
          <w:r>
            <w:rPr>
              <w:rFonts w:asciiTheme="minorHAnsi" w:hAnsiTheme="minorHAnsi"/>
              <w:b/>
              <w:bCs w:val="0"/>
              <w:kern w:val="2"/>
              <w:sz w:val="21"/>
              <w:rPrChange w:id="36" w:author="theirs" w:date="2018-08-10T20:02:00Z">
                <w:rPr>
                  <w:b/>
                  <w:bCs/>
                </w:rPr>
              </w:rPrChange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802413037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9.换届服务</w:t>
              </w:r>
            </w:sdtContent>
          </w:sdt>
          <w:r>
            <w:rPr>
              <w:b/>
              <w:bCs/>
            </w:rPr>
            <w:tab/>
          </w:r>
          <w:bookmarkStart w:id="11" w:name="_Toc10248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</w:sdtContent>
    </w:sdt>
    <w:bookmarkEnd w:id="0"/>
    <w:p/>
    <w:p>
      <w:pPr>
        <w:pStyle w:val="2"/>
        <w:numPr>
          <w:ilvl w:val="0"/>
          <w:numId w:val="2"/>
        </w:numPr>
      </w:pPr>
      <w:bookmarkStart w:id="12" w:name="_Toc11259_WPSOffice_Level1"/>
      <w:bookmarkStart w:id="13" w:name="_Toc6484_WPSOffice_Level1"/>
      <w:r>
        <w:rPr>
          <w:rFonts w:hint="eastAsia"/>
        </w:rPr>
        <w:t>矿工服务</w:t>
      </w:r>
      <w:bookmarkEnd w:id="12"/>
      <w:bookmarkEnd w:id="13"/>
    </w:p>
    <w:p>
      <w:pPr>
        <w:numPr>
          <w:ilvl w:val="1"/>
          <w:numId w:val="2"/>
        </w:numPr>
      </w:pPr>
      <w:r>
        <w:rPr>
          <w:rFonts w:hint="eastAsia"/>
        </w:rPr>
        <w:t>消息事件接口</w:t>
      </w:r>
    </w:p>
    <w:p>
      <w:pPr>
        <w:numPr>
          <w:ilvl w:val="0"/>
          <w:numId w:val="3"/>
        </w:numPr>
      </w:pPr>
      <w:r>
        <w:rPr>
          <w:rFonts w:hint="eastAsia"/>
        </w:rPr>
        <w:t>区块到来消息（eth现在就有的）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chainHeadSub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Eth现有的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矿工服务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ChainHeadEvent struct{ Block *types.Block 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>
      <w:pPr>
        <w:numPr>
          <w:ilvl w:val="0"/>
          <w:numId w:val="3"/>
        </w:numPr>
      </w:pPr>
      <w:r>
        <w:rPr>
          <w:rFonts w:hint="eastAsia"/>
        </w:rPr>
        <w:t>挖矿请求消息（存疑）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挖矿请求消息到来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Verify-&gt;p2p-&gt;?&gt;矿工服务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矿工服务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MinerRequest struct{ header *types.Header 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>
      <w:pPr>
        <w:numPr>
          <w:ilvl w:val="0"/>
          <w:numId w:val="3"/>
        </w:numPr>
      </w:pPr>
      <w:r>
        <w:rPr>
          <w:rFonts w:hint="eastAsia"/>
        </w:rPr>
        <w:t>身份变更消息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</w:t>
            </w:r>
            <w:r>
              <w:t>A_RoleUpdated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CA模块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矿工服务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RoleEvent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RoleType uint8//uint8类型</w:t>
            </w:r>
          </w:p>
          <w:p>
            <w:r>
              <w:t>Header *common.Header//</w:t>
            </w:r>
            <w:r>
              <w:rPr>
                <w:rFonts w:hint="eastAsia"/>
              </w:rPr>
              <w:t>区块头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1"/>
          <w:numId w:val="2"/>
        </w:numPr>
      </w:pPr>
      <w:r>
        <w:rPr>
          <w:rFonts w:hint="eastAsia"/>
        </w:rPr>
        <w:t>方法接口</w:t>
      </w:r>
    </w:p>
    <w:p/>
    <w:p>
      <w:pPr>
        <w:pStyle w:val="2"/>
        <w:numPr>
          <w:ilvl w:val="0"/>
          <w:numId w:val="4"/>
        </w:numPr>
      </w:pPr>
      <w:bookmarkStart w:id="14" w:name="_Toc20328_WPSOffice_Level1"/>
      <w:bookmarkStart w:id="15" w:name="_Toc30030_WPSOffice_Level1"/>
      <w:bookmarkStart w:id="16" w:name="_Toc23486_WPSOffice_Level1"/>
      <w:bookmarkStart w:id="17" w:name="_Toc29508_WPSOffice_Level1"/>
      <w:r>
        <w:rPr>
          <w:rFonts w:hint="eastAsia"/>
        </w:rPr>
        <w:t>随机数生成服务</w:t>
      </w:r>
      <w:bookmarkEnd w:id="14"/>
      <w:bookmarkEnd w:id="15"/>
    </w:p>
    <w:p>
      <w:pPr>
        <w:pStyle w:val="3"/>
        <w:numPr>
          <w:ilvl w:val="1"/>
          <w:numId w:val="4"/>
        </w:numPr>
      </w:pPr>
      <w:bookmarkStart w:id="18" w:name="_Toc30030_WPSOffice_Level2"/>
      <w:r>
        <w:rPr>
          <w:rFonts w:hint="eastAsia"/>
        </w:rPr>
        <w:t>消息事件接口</w:t>
      </w:r>
      <w:bookmarkEnd w:id="18"/>
    </w:p>
    <w:p>
      <w:pPr>
        <w:numPr>
          <w:ilvl w:val="0"/>
          <w:numId w:val="3"/>
        </w:numPr>
      </w:pPr>
      <w:r>
        <w:rPr>
          <w:rFonts w:hint="eastAsia"/>
        </w:rPr>
        <w:t>随机种子生成请求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Election_SeedGenerate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随机数生成模块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RandomRequest struct {</w:t>
            </w:r>
          </w:p>
          <w:p>
            <w:r>
              <w:rPr>
                <w:rFonts w:hint="eastAsia"/>
              </w:rPr>
              <w:t xml:space="preserve">    Height *big.Int//高度,可以为任何合法的高度值 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随机种子生成响应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Random_SeedGenerate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随机数生成模块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ElectionEvent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Seed common.Hash // Hash represents the 32 byte Keccak256 hash of arbitrary data.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身份更新</w:t>
      </w:r>
      <w:r>
        <w:t>完成</w:t>
      </w:r>
      <w:r>
        <w:rPr>
          <w:rFonts w:hint="eastAsia"/>
        </w:rPr>
        <w:t>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</w:t>
            </w:r>
            <w:r>
              <w:t>A_RoleUpdated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CA模块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随机数服务模块</w:t>
            </w:r>
          </w:p>
          <w:p>
            <w:pPr>
              <w:jc w:val="left"/>
            </w:pPr>
            <w:r>
              <w:rPr>
                <w:rFonts w:hint="eastAsia"/>
              </w:rPr>
              <w:t>换届服务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RoleEvent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RoleType uint8//uint8类型</w:t>
            </w:r>
          </w:p>
          <w:p>
            <w:r>
              <w:t>Header *common.Header//</w:t>
            </w:r>
            <w:r>
              <w:rPr>
                <w:rFonts w:hint="eastAsia"/>
              </w:rPr>
              <w:t>区块头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pStyle w:val="3"/>
        <w:numPr>
          <w:ilvl w:val="1"/>
          <w:numId w:val="4"/>
        </w:numPr>
      </w:pPr>
      <w:bookmarkStart w:id="19" w:name="_Toc23486_WPSOffice_Level2"/>
      <w:r>
        <w:rPr>
          <w:rFonts w:hint="eastAsia"/>
        </w:rPr>
        <w:t>方法接口</w:t>
      </w:r>
      <w:bookmarkEnd w:id="19"/>
    </w:p>
    <w:p>
      <w:pPr>
        <w:numPr>
          <w:ilvl w:val="0"/>
          <w:numId w:val="5"/>
        </w:numPr>
      </w:pPr>
      <w:r>
        <w:rPr>
          <w:rFonts w:hint="eastAsia"/>
        </w:rPr>
        <w:t>公私钥生成方法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功能来自模块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功能使用模块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公私钥生成方法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网络组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算法组随机数服务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输入：高度(big.*Int),type string ,data []byte</w:t>
            </w:r>
          </w:p>
          <w:p>
            <w:r>
              <w:rPr>
                <w:rFonts w:hint="eastAsia"/>
              </w:rPr>
              <w:t>输出：无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直接调用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5"/>
        </w:numPr>
      </w:pPr>
      <w:r>
        <w:rPr>
          <w:rFonts w:hint="eastAsia"/>
        </w:rPr>
        <w:t>公私钥获取方法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功能来自模块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功能使用模块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公私钥获取方法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网络组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算法组随机数服务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输入：高度(big.*Int),type string </w:t>
            </w:r>
          </w:p>
          <w:p>
            <w:r>
              <w:rPr>
                <w:rFonts w:hint="eastAsia"/>
              </w:rPr>
              <w:t>输出：map</w:t>
            </w:r>
          </w:p>
          <w:p>
            <w:r>
              <w:rPr>
                <w:rFonts w:hint="eastAsia"/>
              </w:rPr>
              <w:t>Key为交易地址，value为[]byte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直接调用</w:t>
            </w:r>
          </w:p>
        </w:tc>
        <w:tc>
          <w:tcPr>
            <w:tcW w:w="1695" w:type="dxa"/>
          </w:tcPr>
          <w:p/>
        </w:tc>
      </w:tr>
    </w:tbl>
    <w:p>
      <w:pPr>
        <w:pStyle w:val="2"/>
        <w:numPr>
          <w:ilvl w:val="0"/>
          <w:numId w:val="4"/>
        </w:numPr>
      </w:pPr>
      <w:r>
        <w:rPr>
          <w:rFonts w:hint="eastAsia"/>
        </w:rPr>
        <w:t>拓扑生成服务</w:t>
      </w:r>
      <w:bookmarkEnd w:id="16"/>
      <w:bookmarkEnd w:id="17"/>
      <w:r>
        <w:rPr>
          <w:rFonts w:hint="eastAsia"/>
        </w:rPr>
        <w:tab/>
      </w:r>
    </w:p>
    <w:p>
      <w:pPr>
        <w:pStyle w:val="3"/>
        <w:numPr>
          <w:ilvl w:val="1"/>
          <w:numId w:val="4"/>
        </w:numPr>
        <w:rPr>
          <w:ins w:id="37" w:author="theirs" w:date="2018-08-10T20:02:00Z"/>
        </w:rPr>
      </w:pPr>
      <w:ins w:id="38" w:author="theirs" w:date="2018-08-10T20:02:00Z">
        <w:r>
          <w:rPr>
            <w:rFonts w:hint="eastAsia"/>
          </w:rPr>
          <w:t>消息事件接口</w:t>
        </w:r>
      </w:ins>
    </w:p>
    <w:p>
      <w:pPr>
        <w:pStyle w:val="3"/>
      </w:pPr>
      <w:r>
        <w:rPr>
          <w:rFonts w:hint="eastAsia"/>
        </w:rPr>
        <w:t>接收：</w:t>
      </w:r>
    </w:p>
    <w:p>
      <w:pPr>
        <w:pStyle w:val="1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网络生成请求：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013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013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Election_SelectTopNodes</w:t>
            </w:r>
          </w:p>
        </w:tc>
        <w:tc>
          <w:tcPr>
            <w:tcW w:w="1284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2329" w:type="dxa"/>
          </w:tcPr>
          <w:p/>
        </w:tc>
        <w:tc>
          <w:tcPr>
            <w:tcW w:w="1013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结构体包括：</w:t>
            </w:r>
          </w:p>
          <w:p>
            <w:r>
              <w:rPr>
                <w:rFonts w:hint="eastAsia"/>
              </w:rPr>
              <w:t>类型（矿工还是验证者）</w:t>
            </w:r>
          </w:p>
          <w:p>
            <w:r>
              <w:rPr>
                <w:rFonts w:hint="eastAsia"/>
              </w:rPr>
              <w:t>随机种子</w:t>
            </w:r>
          </w:p>
          <w:p>
            <w:r>
              <w:rPr>
                <w:rFonts w:hint="eastAsia"/>
              </w:rPr>
              <w:t>区块高度</w:t>
            </w:r>
          </w:p>
          <w:p>
            <w:r>
              <w:rPr>
                <w:rFonts w:hint="eastAsia"/>
              </w:rPr>
              <w:t>主节点列表</w:t>
            </w:r>
          </w:p>
        </w:tc>
      </w:tr>
    </w:tbl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569CD6"/>
          <w:kern w:val="0"/>
          <w:szCs w:val="21"/>
        </w:rPr>
        <w:t>type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EC9B0"/>
          <w:kern w:val="0"/>
          <w:szCs w:val="21"/>
        </w:rPr>
        <w:t>SelectTopNode</w:t>
      </w:r>
      <w:r>
        <w:rPr>
          <w:rFonts w:ascii="Consolas" w:hAnsi="Consolas" w:eastAsia="宋体" w:cs="Consolas"/>
          <w:color w:val="4EC9B0"/>
          <w:kern w:val="0"/>
          <w:szCs w:val="21"/>
        </w:rPr>
        <w:t>Event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569CD6"/>
          <w:kern w:val="0"/>
          <w:szCs w:val="21"/>
        </w:rPr>
        <w:t>struct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hint="eastAsia" w:ascii="Consolas" w:hAnsi="Consolas" w:eastAsia="宋体" w:cs="Consolas"/>
          <w:color w:val="D4D4D4"/>
          <w:kern w:val="0"/>
          <w:szCs w:val="21"/>
        </w:rPr>
        <w:t xml:space="preserve">nodeList     </w:t>
      </w:r>
      <w:r>
        <w:rPr>
          <w:rFonts w:ascii="Consolas" w:hAnsi="Consolas" w:eastAsia="宋体" w:cs="Consolas"/>
          <w:color w:val="D4D4D4"/>
          <w:kern w:val="0"/>
          <w:szCs w:val="21"/>
        </w:rPr>
        <w:t>[]election.NodeInfo</w:t>
      </w:r>
    </w:p>
    <w:p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hint="eastAsia" w:ascii="Consolas" w:hAnsi="Consolas" w:eastAsia="宋体" w:cs="Consolas"/>
          <w:color w:val="D4D4D4"/>
          <w:kern w:val="0"/>
          <w:szCs w:val="21"/>
        </w:rPr>
        <w:t>seed         int64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>    blockNumber *big.Int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updateType  </w:t>
      </w:r>
      <w:r>
        <w:rPr>
          <w:rFonts w:ascii="Consolas" w:hAnsi="Consolas" w:eastAsia="宋体" w:cs="Consolas"/>
          <w:color w:val="4EC9B0"/>
          <w:kern w:val="0"/>
          <w:szCs w:val="21"/>
        </w:rPr>
        <w:t>int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>}</w:t>
      </w:r>
    </w:p>
    <w:p>
      <w:pPr>
        <w:pStyle w:val="16"/>
        <w:ind w:left="420" w:firstLine="0" w:firstLineChars="0"/>
        <w:rPr>
          <w:b/>
        </w:rPr>
      </w:pPr>
    </w:p>
    <w:p>
      <w:pPr>
        <w:pStyle w:val="1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网络更新请求：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013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013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Election_UpdateTopNodes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2329" w:type="dxa"/>
          </w:tcPr>
          <w:p/>
        </w:tc>
        <w:tc>
          <w:tcPr>
            <w:tcW w:w="1013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结构体包括：</w:t>
            </w:r>
          </w:p>
          <w:p>
            <w:r>
              <w:rPr>
                <w:rFonts w:hint="eastAsia"/>
              </w:rPr>
              <w:t>类型（矿工还是验证者）</w:t>
            </w:r>
          </w:p>
          <w:p>
            <w:r>
              <w:rPr>
                <w:rFonts w:hint="eastAsia"/>
              </w:rPr>
              <w:t>更新类型（全更新还是快速更新）</w:t>
            </w:r>
          </w:p>
          <w:p>
            <w:r>
              <w:rPr>
                <w:rFonts w:hint="eastAsia"/>
              </w:rPr>
              <w:t>区块高度</w:t>
            </w:r>
          </w:p>
          <w:p>
            <w:r>
              <w:rPr>
                <w:rFonts w:hint="eastAsia"/>
              </w:rPr>
              <w:t>上线列表</w:t>
            </w:r>
          </w:p>
          <w:p>
            <w:r>
              <w:rPr>
                <w:rFonts w:hint="eastAsia"/>
              </w:rPr>
              <w:t>离线列表</w:t>
            </w:r>
          </w:p>
          <w:p>
            <w:pPr>
              <w:rPr>
                <w:ins w:id="39" w:author="theirs" w:date="2018-08-10T20:02:00Z"/>
              </w:rPr>
            </w:pPr>
            <w:r>
              <w:rPr>
                <w:rFonts w:hint="eastAsia"/>
              </w:rPr>
              <w:t>当前顶层节点列表</w:t>
            </w:r>
          </w:p>
          <w:p>
            <w:ins w:id="40" w:author="theirs" w:date="2018-08-10T20:02:00Z">
              <w:r>
                <w:rPr>
                  <w:rFonts w:hint="eastAsia"/>
                </w:rPr>
                <w:t>原始选举结果列表</w:t>
              </w:r>
            </w:ins>
          </w:p>
        </w:tc>
      </w:tr>
    </w:tbl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569CD6"/>
          <w:kern w:val="0"/>
          <w:szCs w:val="21"/>
        </w:rPr>
        <w:t>type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EC9B0"/>
          <w:kern w:val="0"/>
          <w:szCs w:val="21"/>
        </w:rPr>
        <w:t>UpdateNetworkEvent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569CD6"/>
          <w:kern w:val="0"/>
          <w:szCs w:val="21"/>
        </w:rPr>
        <w:t>struct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>   </w:t>
      </w:r>
      <w:r>
        <w:rPr>
          <w:rFonts w:hint="eastAsia" w:ascii="Consolas" w:hAnsi="Consolas" w:eastAsia="宋体" w:cs="Consolas"/>
          <w:color w:val="D4D4D4"/>
          <w:kern w:val="0"/>
          <w:szCs w:val="21"/>
        </w:rPr>
        <w:t xml:space="preserve"> onlineList     </w:t>
      </w:r>
      <w:ins w:id="41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</w:t>
        </w:r>
      </w:ins>
      <w:r>
        <w:rPr>
          <w:rFonts w:ascii="Consolas" w:hAnsi="Consolas" w:eastAsia="宋体" w:cs="Consolas"/>
          <w:color w:val="D4D4D4"/>
          <w:kern w:val="0"/>
          <w:szCs w:val="21"/>
        </w:rPr>
        <w:t>[]election.NodeInfo</w:t>
      </w:r>
      <w:ins w:id="42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</w:p>
    <w:p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hint="eastAsia" w:ascii="Consolas" w:hAnsi="Consolas" w:eastAsia="宋体" w:cs="Consolas"/>
          <w:color w:val="D4D4D4"/>
          <w:kern w:val="0"/>
          <w:szCs w:val="21"/>
        </w:rPr>
        <w:t>offlineList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   </w:t>
      </w:r>
      <w:ins w:id="43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</w:t>
        </w:r>
      </w:ins>
      <w:r>
        <w:rPr>
          <w:rFonts w:ascii="Consolas" w:hAnsi="Consolas" w:eastAsia="宋体" w:cs="Consolas"/>
          <w:color w:val="D4D4D4"/>
          <w:kern w:val="0"/>
          <w:szCs w:val="21"/>
        </w:rPr>
        <w:t>[]election.NodeInfo</w:t>
      </w:r>
    </w:p>
    <w:p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hint="eastAsia" w:ascii="Consolas" w:hAnsi="Consolas" w:eastAsia="宋体" w:cs="Consolas"/>
          <w:color w:val="D4D4D4"/>
          <w:kern w:val="0"/>
          <w:szCs w:val="21"/>
        </w:rPr>
        <w:t xml:space="preserve">currentTopList </w:t>
      </w:r>
      <w:r>
        <w:rPr>
          <w:rFonts w:ascii="Consolas" w:hAnsi="Consolas" w:eastAsia="宋体" w:cs="Consolas"/>
          <w:color w:val="D4D4D4"/>
          <w:kern w:val="0"/>
          <w:szCs w:val="21"/>
        </w:rPr>
        <w:t>[]election.NodeInfo</w:t>
      </w:r>
    </w:p>
    <w:p>
      <w:pPr>
        <w:widowControl/>
        <w:shd w:val="clear" w:color="auto" w:fill="1E1E1E"/>
        <w:spacing w:line="285" w:lineRule="atLeast"/>
        <w:ind w:firstLine="480"/>
        <w:jc w:val="left"/>
        <w:rPr>
          <w:ins w:id="44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45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>selectResult</w:t>
        </w:r>
      </w:ins>
      <w:ins w:id="46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   []election.NodeInfo</w:t>
        </w:r>
      </w:ins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blockNumber </w:t>
      </w:r>
      <w:ins w:id="47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  <w:r>
        <w:rPr>
          <w:rFonts w:ascii="Consolas" w:hAnsi="Consolas" w:eastAsia="宋体" w:cs="Consolas"/>
          <w:color w:val="D4D4D4"/>
          <w:kern w:val="0"/>
          <w:szCs w:val="21"/>
        </w:rPr>
        <w:t>*big.Int</w:t>
      </w:r>
    </w:p>
    <w:p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hAnsi="Consolas" w:eastAsia="宋体" w:cs="Consolas"/>
          <w:color w:val="4EC9B0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>updateType</w:t>
      </w:r>
      <w:ins w:id="48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 </w:t>
        </w:r>
      </w:ins>
      <w:ins w:id="49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 </w:t>
        </w:r>
      </w:ins>
      <w:r>
        <w:rPr>
          <w:rFonts w:hint="eastAsia" w:ascii="Consolas" w:hAnsi="Consolas" w:eastAsia="宋体" w:cs="Consolas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EC9B0"/>
          <w:kern w:val="0"/>
          <w:szCs w:val="21"/>
        </w:rPr>
        <w:t>int</w:t>
      </w:r>
    </w:p>
    <w:p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hint="eastAsia" w:ascii="Consolas" w:hAnsi="Consolas" w:eastAsia="宋体" w:cs="Consolas"/>
          <w:color w:val="4EC9B0"/>
          <w:kern w:val="0"/>
          <w:szCs w:val="21"/>
        </w:rPr>
        <w:t>role             int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</w:p>
    <w:p/>
    <w:p/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随机种子生成响应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Election_RandSeed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随机数生成模块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ElectionEvent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Seed common.Hash // Hash represents the 32 byte Keccak256 hash of arbitrary data.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>
      <w:pPr>
        <w:pStyle w:val="16"/>
        <w:ind w:left="420" w:firstLine="0" w:firstLineChars="0"/>
      </w:pPr>
    </w:p>
    <w:p>
      <w:pPr>
        <w:pStyle w:val="3"/>
      </w:pPr>
      <w:r>
        <w:rPr>
          <w:rFonts w:hint="eastAsia"/>
        </w:rPr>
        <w:t>发送</w:t>
      </w:r>
    </w:p>
    <w:p>
      <w:pPr>
        <w:numPr>
          <w:ilvl w:val="0"/>
          <w:numId w:val="3"/>
        </w:numPr>
      </w:pPr>
      <w:r>
        <w:rPr>
          <w:rFonts w:hint="eastAsia"/>
        </w:rPr>
        <w:t>随机种子生成请求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/>
        </w:tc>
        <w:tc>
          <w:tcPr>
            <w:tcW w:w="1284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随机数生成模块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RandomRequest struct {</w:t>
            </w:r>
          </w:p>
          <w:p>
            <w:r>
              <w:rPr>
                <w:rFonts w:hint="eastAsia"/>
              </w:rPr>
              <w:t xml:space="preserve">    Height *big.Int//高度,可以为任何合法的高度值 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>
      <w:pPr>
        <w:rPr>
          <w:ins w:id="50" w:author="theirs" w:date="2018-08-10T20:02:00Z"/>
        </w:rPr>
      </w:pPr>
      <w:ins w:id="51" w:author="theirs" w:date="2018-08-10T20:02:00Z">
        <w:r>
          <w:rPr>
            <w:rFonts w:hint="eastAsia"/>
          </w:rPr>
          <w:t>选举/更新结果消息</w:t>
        </w:r>
      </w:ins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ins w:id="52" w:author="theirs" w:date="2018-08-10T20:02:00Z"/>
        </w:trPr>
        <w:tc>
          <w:tcPr>
            <w:tcW w:w="1285" w:type="dxa"/>
          </w:tcPr>
          <w:p>
            <w:pPr>
              <w:rPr>
                <w:ins w:id="53" w:author="theirs" w:date="2018-08-10T20:02:00Z"/>
              </w:rPr>
            </w:pPr>
            <w:ins w:id="54" w:author="theirs" w:date="2018-08-10T20:02:00Z">
              <w:r>
                <w:rPr>
                  <w:rFonts w:hint="eastAsia"/>
                </w:rPr>
                <w:t>消息名称</w:t>
              </w:r>
            </w:ins>
          </w:p>
        </w:tc>
        <w:tc>
          <w:tcPr>
            <w:tcW w:w="1284" w:type="dxa"/>
          </w:tcPr>
          <w:p>
            <w:pPr>
              <w:rPr>
                <w:ins w:id="55" w:author="theirs" w:date="2018-08-10T20:02:00Z"/>
              </w:rPr>
            </w:pPr>
            <w:ins w:id="56" w:author="theirs" w:date="2018-08-10T20:02:00Z">
              <w:r>
                <w:rPr>
                  <w:rFonts w:hint="eastAsia"/>
                </w:rPr>
                <w:t>消息来源模块</w:t>
              </w:r>
            </w:ins>
          </w:p>
        </w:tc>
        <w:tc>
          <w:tcPr>
            <w:tcW w:w="1285" w:type="dxa"/>
          </w:tcPr>
          <w:p>
            <w:pPr>
              <w:rPr>
                <w:ins w:id="57" w:author="theirs" w:date="2018-08-10T20:02:00Z"/>
              </w:rPr>
            </w:pPr>
            <w:ins w:id="58" w:author="theirs" w:date="2018-08-10T20:02:00Z">
              <w:r>
                <w:rPr>
                  <w:rFonts w:hint="eastAsia"/>
                </w:rPr>
                <w:t>消息使用模块</w:t>
              </w:r>
            </w:ins>
          </w:p>
        </w:tc>
        <w:tc>
          <w:tcPr>
            <w:tcW w:w="2329" w:type="dxa"/>
          </w:tcPr>
          <w:p>
            <w:pPr>
              <w:rPr>
                <w:ins w:id="59" w:author="theirs" w:date="2018-08-10T20:02:00Z"/>
              </w:rPr>
            </w:pPr>
            <w:ins w:id="60" w:author="theirs" w:date="2018-08-10T20:02:00Z">
              <w:r>
                <w:rPr>
                  <w:rFonts w:hint="eastAsia"/>
                </w:rPr>
                <w:t>结构体</w:t>
              </w:r>
            </w:ins>
          </w:p>
        </w:tc>
        <w:tc>
          <w:tcPr>
            <w:tcW w:w="1285" w:type="dxa"/>
          </w:tcPr>
          <w:p>
            <w:pPr>
              <w:rPr>
                <w:ins w:id="61" w:author="theirs" w:date="2018-08-10T20:02:00Z"/>
              </w:rPr>
            </w:pPr>
            <w:ins w:id="62" w:author="theirs" w:date="2018-08-10T20:02:00Z">
              <w:r>
                <w:rPr>
                  <w:rFonts w:hint="eastAsia"/>
                </w:rPr>
                <w:t>接口方式</w:t>
              </w:r>
            </w:ins>
          </w:p>
        </w:tc>
        <w:tc>
          <w:tcPr>
            <w:tcW w:w="1695" w:type="dxa"/>
          </w:tcPr>
          <w:p>
            <w:pPr>
              <w:rPr>
                <w:ins w:id="63" w:author="theirs" w:date="2018-08-10T20:02:00Z"/>
              </w:rPr>
            </w:pPr>
            <w:ins w:id="64" w:author="theirs" w:date="2018-08-10T20:02:00Z">
              <w:r>
                <w:rPr>
                  <w:rFonts w:hint="eastAsia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ins w:id="65" w:author="theirs" w:date="2018-08-10T20:02:00Z"/>
        </w:trPr>
        <w:tc>
          <w:tcPr>
            <w:tcW w:w="1285" w:type="dxa"/>
          </w:tcPr>
          <w:p>
            <w:pPr>
              <w:rPr>
                <w:ins w:id="66" w:author="theirs" w:date="2018-08-10T20:02:00Z"/>
              </w:rPr>
            </w:pPr>
            <w:ins w:id="67" w:author="theirs" w:date="2018-08-10T20:02:00Z">
              <w:r>
                <w:rPr>
                  <w:rFonts w:hint="eastAsia"/>
                </w:rPr>
                <w:t>Election_Result</w:t>
              </w:r>
            </w:ins>
          </w:p>
        </w:tc>
        <w:tc>
          <w:tcPr>
            <w:tcW w:w="1284" w:type="dxa"/>
          </w:tcPr>
          <w:p>
            <w:pPr>
              <w:rPr>
                <w:ins w:id="68" w:author="theirs" w:date="2018-08-10T20:02:00Z"/>
              </w:rPr>
            </w:pPr>
            <w:ins w:id="69" w:author="theirs" w:date="2018-08-10T20:02:00Z">
              <w:r>
                <w:rPr>
                  <w:rFonts w:hint="eastAsia"/>
                </w:rPr>
                <w:t>拓扑生成模块</w:t>
              </w:r>
            </w:ins>
          </w:p>
        </w:tc>
        <w:tc>
          <w:tcPr>
            <w:tcW w:w="1285" w:type="dxa"/>
          </w:tcPr>
          <w:p>
            <w:pPr>
              <w:rPr>
                <w:ins w:id="70" w:author="theirs" w:date="2018-08-10T20:02:00Z"/>
              </w:rPr>
            </w:pPr>
            <w:ins w:id="71" w:author="theirs" w:date="2018-08-10T20:02:00Z">
              <w:r>
                <w:rPr>
                  <w:rFonts w:hint="eastAsia"/>
                </w:rPr>
                <w:t>换届模块</w:t>
              </w:r>
            </w:ins>
          </w:p>
          <w:p>
            <w:pPr>
              <w:rPr>
                <w:ins w:id="72" w:author="theirs" w:date="2018-08-10T20:02:00Z"/>
              </w:rPr>
            </w:pPr>
            <w:ins w:id="73" w:author="theirs" w:date="2018-08-10T20:02:00Z">
              <w:r>
                <w:rPr>
                  <w:rFonts w:hint="eastAsia"/>
                </w:rPr>
                <w:t>区块生成模块</w:t>
              </w:r>
            </w:ins>
          </w:p>
        </w:tc>
        <w:tc>
          <w:tcPr>
            <w:tcW w:w="2329" w:type="dxa"/>
          </w:tcPr>
          <w:p>
            <w:pPr>
              <w:rPr>
                <w:ins w:id="74" w:author="theirs" w:date="2018-08-10T20:02:00Z"/>
              </w:rPr>
            </w:pPr>
          </w:p>
        </w:tc>
        <w:tc>
          <w:tcPr>
            <w:tcW w:w="1285" w:type="dxa"/>
          </w:tcPr>
          <w:p>
            <w:pPr>
              <w:rPr>
                <w:ins w:id="75" w:author="theirs" w:date="2018-08-10T20:02:00Z"/>
              </w:rPr>
            </w:pPr>
            <w:ins w:id="76" w:author="theirs" w:date="2018-08-10T20:02:00Z">
              <w:r>
                <w:rPr>
                  <w:rFonts w:hint="eastAsia"/>
                </w:rPr>
                <w:t>订阅方式实现</w:t>
              </w:r>
            </w:ins>
          </w:p>
          <w:p>
            <w:pPr>
              <w:rPr>
                <w:ins w:id="77" w:author="theirs" w:date="2018-08-10T20:02:00Z"/>
              </w:rPr>
            </w:pPr>
            <w:ins w:id="78" w:author="theirs" w:date="2018-08-10T20:02:00Z">
              <w:r>
                <w:rPr>
                  <w:rFonts w:hint="eastAsia"/>
                </w:rPr>
                <w:t>直接传递结构体（不marshal</w:t>
              </w:r>
            </w:ins>
          </w:p>
          <w:p>
            <w:pPr>
              <w:rPr>
                <w:ins w:id="79" w:author="theirs" w:date="2018-08-10T20:02:00Z"/>
              </w:rPr>
            </w:pPr>
            <w:ins w:id="80" w:author="theirs" w:date="2018-08-10T20:02:00Z"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695" w:type="dxa"/>
          </w:tcPr>
          <w:p>
            <w:pPr>
              <w:rPr>
                <w:ins w:id="81" w:author="theirs" w:date="2018-08-10T20:02:00Z"/>
              </w:rPr>
            </w:pPr>
            <w:ins w:id="82" w:author="theirs" w:date="2018-08-10T20:02:00Z">
              <w:r>
                <w:rPr>
                  <w:rFonts w:hint="eastAsia"/>
                </w:rPr>
                <w:t>结构体包括：</w:t>
              </w:r>
            </w:ins>
          </w:p>
          <w:p>
            <w:pPr>
              <w:rPr>
                <w:ins w:id="83" w:author="theirs" w:date="2018-08-10T20:02:00Z"/>
              </w:rPr>
            </w:pPr>
            <w:ins w:id="84" w:author="theirs" w:date="2018-08-10T20:02:00Z">
              <w:r>
                <w:rPr>
                  <w:rFonts w:hint="eastAsia"/>
                </w:rPr>
                <w:t>类型（矿工还是验证者）</w:t>
              </w:r>
            </w:ins>
          </w:p>
          <w:p>
            <w:pPr>
              <w:rPr>
                <w:ins w:id="85" w:author="theirs" w:date="2018-08-10T20:02:00Z"/>
              </w:rPr>
            </w:pPr>
            <w:ins w:id="86" w:author="theirs" w:date="2018-08-10T20:02:00Z">
              <w:r>
                <w:rPr>
                  <w:rFonts w:hint="eastAsia"/>
                </w:rPr>
                <w:t>区块高度</w:t>
              </w:r>
            </w:ins>
          </w:p>
          <w:p>
            <w:pPr>
              <w:rPr>
                <w:ins w:id="87" w:author="theirs" w:date="2018-08-10T20:02:00Z"/>
              </w:rPr>
            </w:pPr>
            <w:ins w:id="88" w:author="theirs" w:date="2018-08-10T20:02:00Z">
              <w:r>
                <w:rPr>
                  <w:rFonts w:hint="eastAsia"/>
                </w:rPr>
                <w:t>一级节点列表</w:t>
              </w:r>
            </w:ins>
          </w:p>
          <w:p>
            <w:pPr>
              <w:rPr>
                <w:ins w:id="89" w:author="theirs" w:date="2018-08-10T20:02:00Z"/>
              </w:rPr>
            </w:pPr>
            <w:ins w:id="90" w:author="theirs" w:date="2018-08-10T20:02:00Z">
              <w:r>
                <w:rPr>
                  <w:rFonts w:hint="eastAsia"/>
                </w:rPr>
                <w:t>一级备份节点列表</w:t>
              </w:r>
            </w:ins>
          </w:p>
          <w:p>
            <w:pPr>
              <w:rPr>
                <w:ins w:id="91" w:author="theirs" w:date="2018-08-10T20:02:00Z"/>
              </w:rPr>
            </w:pPr>
            <w:ins w:id="92" w:author="theirs" w:date="2018-08-10T20:02:00Z">
              <w:r>
                <w:rPr>
                  <w:rFonts w:hint="eastAsia"/>
                </w:rPr>
                <w:t>二级备份节点列表</w:t>
              </w:r>
            </w:ins>
          </w:p>
        </w:tc>
      </w:tr>
    </w:tbl>
    <w:p>
      <w:pPr>
        <w:widowControl/>
        <w:shd w:val="clear" w:color="auto" w:fill="1E1E1E"/>
        <w:spacing w:line="285" w:lineRule="atLeast"/>
        <w:jc w:val="left"/>
        <w:rPr>
          <w:ins w:id="93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94" w:author="theirs" w:date="2018-08-10T20:02:00Z">
        <w:r>
          <w:rPr>
            <w:rFonts w:ascii="Consolas" w:hAnsi="Consolas" w:eastAsia="宋体" w:cs="Consolas"/>
            <w:color w:val="569CD6"/>
            <w:kern w:val="0"/>
            <w:szCs w:val="21"/>
          </w:rPr>
          <w:t>type</w:t>
        </w:r>
      </w:ins>
      <w:ins w:id="95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</w:t>
        </w:r>
      </w:ins>
      <w:ins w:id="96" w:author="theirs" w:date="2018-08-10T20:02:00Z">
        <w:r>
          <w:rPr>
            <w:rFonts w:hint="eastAsia" w:ascii="Consolas" w:hAnsi="Consolas" w:eastAsia="宋体" w:cs="Consolas"/>
            <w:color w:val="4EC9B0"/>
            <w:kern w:val="0"/>
            <w:szCs w:val="21"/>
          </w:rPr>
          <w:t>ElectionResult</w:t>
        </w:r>
      </w:ins>
      <w:ins w:id="97" w:author="theirs" w:date="2018-08-10T20:02:00Z">
        <w:r>
          <w:rPr>
            <w:rFonts w:ascii="Consolas" w:hAnsi="Consolas" w:eastAsia="宋体" w:cs="Consolas"/>
            <w:color w:val="4EC9B0"/>
            <w:kern w:val="0"/>
            <w:szCs w:val="21"/>
          </w:rPr>
          <w:t>Event</w:t>
        </w:r>
      </w:ins>
      <w:ins w:id="98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</w:t>
        </w:r>
      </w:ins>
      <w:ins w:id="99" w:author="theirs" w:date="2018-08-10T20:02:00Z">
        <w:r>
          <w:rPr>
            <w:rFonts w:ascii="Consolas" w:hAnsi="Consolas" w:eastAsia="宋体" w:cs="Consolas"/>
            <w:color w:val="569CD6"/>
            <w:kern w:val="0"/>
            <w:szCs w:val="21"/>
          </w:rPr>
          <w:t>struct</w:t>
        </w:r>
      </w:ins>
      <w:ins w:id="100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{</w:t>
        </w:r>
      </w:ins>
    </w:p>
    <w:p>
      <w:pPr>
        <w:widowControl/>
        <w:shd w:val="clear" w:color="auto" w:fill="1E1E1E"/>
        <w:spacing w:line="285" w:lineRule="atLeast"/>
        <w:ind w:firstLine="480"/>
        <w:jc w:val="left"/>
        <w:rPr>
          <w:ins w:id="101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102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>topList</w:t>
        </w:r>
      </w:ins>
      <w:ins w:id="103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  <w:ins w:id="104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    </w:t>
        </w:r>
      </w:ins>
      <w:ins w:id="105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>[]election.NodeInfo</w:t>
        </w:r>
      </w:ins>
    </w:p>
    <w:p>
      <w:pPr>
        <w:widowControl/>
        <w:shd w:val="clear" w:color="auto" w:fill="1E1E1E"/>
        <w:spacing w:line="285" w:lineRule="atLeast"/>
        <w:ind w:firstLine="480"/>
        <w:jc w:val="left"/>
        <w:rPr>
          <w:ins w:id="106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107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>backupList1</w:t>
        </w:r>
      </w:ins>
      <w:ins w:id="108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  <w:ins w:id="109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</w:t>
        </w:r>
      </w:ins>
      <w:ins w:id="110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>[]election.NodeInfo</w:t>
        </w:r>
      </w:ins>
    </w:p>
    <w:p>
      <w:pPr>
        <w:widowControl/>
        <w:shd w:val="clear" w:color="auto" w:fill="1E1E1E"/>
        <w:spacing w:line="285" w:lineRule="atLeast"/>
        <w:ind w:firstLine="480"/>
        <w:jc w:val="left"/>
        <w:rPr>
          <w:ins w:id="111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112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>bakcupList2</w:t>
        </w:r>
      </w:ins>
      <w:ins w:id="113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  <w:ins w:id="114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</w:t>
        </w:r>
      </w:ins>
      <w:ins w:id="115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>[]election.NodeInfo</w:t>
        </w:r>
      </w:ins>
    </w:p>
    <w:p>
      <w:pPr>
        <w:widowControl/>
        <w:shd w:val="clear" w:color="auto" w:fill="1E1E1E"/>
        <w:spacing w:line="285" w:lineRule="atLeast"/>
        <w:jc w:val="left"/>
        <w:rPr>
          <w:ins w:id="116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117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    blockNumber </w:t>
        </w:r>
      </w:ins>
      <w:ins w:id="118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  <w:ins w:id="119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>*big.Int</w:t>
        </w:r>
      </w:ins>
    </w:p>
    <w:p>
      <w:pPr>
        <w:widowControl/>
        <w:shd w:val="clear" w:color="auto" w:fill="1E1E1E"/>
        <w:spacing w:line="285" w:lineRule="atLeast"/>
        <w:jc w:val="left"/>
        <w:rPr>
          <w:ins w:id="120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121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 xml:space="preserve">    updateType  </w:t>
        </w:r>
      </w:ins>
      <w:ins w:id="122" w:author="theirs" w:date="2018-08-10T20:02:00Z">
        <w:r>
          <w:rPr>
            <w:rFonts w:hint="eastAsia" w:ascii="Consolas" w:hAnsi="Consolas" w:eastAsia="宋体" w:cs="Consolas"/>
            <w:color w:val="D4D4D4"/>
            <w:kern w:val="0"/>
            <w:szCs w:val="21"/>
          </w:rPr>
          <w:t xml:space="preserve">    </w:t>
        </w:r>
      </w:ins>
      <w:ins w:id="123" w:author="theirs" w:date="2018-08-10T20:02:00Z">
        <w:r>
          <w:rPr>
            <w:rFonts w:ascii="Consolas" w:hAnsi="Consolas" w:eastAsia="宋体" w:cs="Consolas"/>
            <w:color w:val="4EC9B0"/>
            <w:kern w:val="0"/>
            <w:szCs w:val="21"/>
          </w:rPr>
          <w:t>int</w:t>
        </w:r>
      </w:ins>
    </w:p>
    <w:p>
      <w:pPr>
        <w:widowControl/>
        <w:shd w:val="clear" w:color="auto" w:fill="1E1E1E"/>
        <w:spacing w:line="285" w:lineRule="atLeast"/>
        <w:jc w:val="left"/>
        <w:rPr>
          <w:ins w:id="124" w:author="theirs" w:date="2018-08-10T20:02:00Z"/>
          <w:rFonts w:ascii="Consolas" w:hAnsi="Consolas" w:eastAsia="宋体" w:cs="Consolas"/>
          <w:color w:val="D4D4D4"/>
          <w:kern w:val="0"/>
          <w:szCs w:val="21"/>
        </w:rPr>
      </w:pPr>
      <w:ins w:id="125" w:author="theirs" w:date="2018-08-10T20:02:00Z">
        <w:r>
          <w:rPr>
            <w:rFonts w:ascii="Consolas" w:hAnsi="Consolas" w:eastAsia="宋体" w:cs="Consolas"/>
            <w:color w:val="D4D4D4"/>
            <w:kern w:val="0"/>
            <w:szCs w:val="21"/>
          </w:rPr>
          <w:t>}</w:t>
        </w:r>
      </w:ins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569CD6"/>
          <w:kern w:val="0"/>
          <w:szCs w:val="21"/>
        </w:rPr>
        <w:t>type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EC9B0"/>
          <w:kern w:val="0"/>
          <w:szCs w:val="21"/>
        </w:rPr>
        <w:t>NodeInfo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569CD6"/>
          <w:kern w:val="0"/>
          <w:szCs w:val="21"/>
        </w:rPr>
        <w:t>struct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TPS        </w:t>
      </w:r>
      <w:r>
        <w:rPr>
          <w:rFonts w:ascii="Consolas" w:hAnsi="Consolas" w:eastAsia="宋体" w:cs="Consolas"/>
          <w:color w:val="4EC9B0"/>
          <w:kern w:val="0"/>
          <w:szCs w:val="21"/>
        </w:rPr>
        <w:t>uint32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CE9178"/>
          <w:kern w:val="0"/>
          <w:szCs w:val="21"/>
        </w:rPr>
        <w:t>`json:"tps"`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ID         </w:t>
      </w:r>
      <w:r>
        <w:rPr>
          <w:rFonts w:ascii="Consolas" w:hAnsi="Consolas" w:eastAsia="宋体" w:cs="Consolas"/>
          <w:color w:val="4EC9B0"/>
          <w:kern w:val="0"/>
          <w:szCs w:val="21"/>
        </w:rPr>
        <w:t>string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CE9178"/>
          <w:kern w:val="0"/>
          <w:szCs w:val="21"/>
        </w:rPr>
        <w:t>`json:"id"`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Wealth     </w:t>
      </w:r>
      <w:r>
        <w:rPr>
          <w:rFonts w:ascii="Consolas" w:hAnsi="Consolas" w:eastAsia="宋体" w:cs="Consolas"/>
          <w:color w:val="4EC9B0"/>
          <w:kern w:val="0"/>
          <w:szCs w:val="21"/>
        </w:rPr>
        <w:t>uint64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CE9178"/>
          <w:kern w:val="0"/>
          <w:szCs w:val="21"/>
        </w:rPr>
        <w:t>`json:"wealth"`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OnlineTime </w:t>
      </w:r>
      <w:r>
        <w:rPr>
          <w:rFonts w:ascii="Consolas" w:hAnsi="Consolas" w:eastAsia="宋体" w:cs="Consolas"/>
          <w:color w:val="4EC9B0"/>
          <w:kern w:val="0"/>
          <w:szCs w:val="21"/>
        </w:rPr>
        <w:t>uint64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CE9178"/>
          <w:kern w:val="0"/>
          <w:szCs w:val="21"/>
        </w:rPr>
        <w:t>`json:"online_time"`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Value      </w:t>
      </w:r>
      <w:r>
        <w:rPr>
          <w:rFonts w:ascii="Consolas" w:hAnsi="Consolas" w:eastAsia="宋体" w:cs="Consolas"/>
          <w:color w:val="4EC9B0"/>
          <w:kern w:val="0"/>
          <w:szCs w:val="21"/>
        </w:rPr>
        <w:t>float64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E9178"/>
          <w:kern w:val="0"/>
          <w:szCs w:val="21"/>
        </w:rPr>
        <w:t>`json:"value"`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    Stock      </w:t>
      </w:r>
      <w:r>
        <w:rPr>
          <w:rFonts w:ascii="Consolas" w:hAnsi="Consolas" w:eastAsia="宋体" w:cs="Consolas"/>
          <w:color w:val="4EC9B0"/>
          <w:kern w:val="0"/>
          <w:szCs w:val="21"/>
        </w:rPr>
        <w:t>float64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</w:p>
    <w:p>
      <w:pPr>
        <w:rPr>
          <w:ins w:id="126" w:author="theirs" w:date="2018-08-10T20:02:00Z"/>
        </w:rPr>
      </w:pPr>
    </w:p>
    <w:p>
      <w:pPr>
        <w:pStyle w:val="3"/>
        <w:numPr>
          <w:ilvl w:val="1"/>
          <w:numId w:val="4"/>
        </w:numPr>
        <w:rPr>
          <w:ins w:id="127" w:author="theirs" w:date="2018-08-10T20:02:00Z"/>
        </w:rPr>
      </w:pPr>
      <w:ins w:id="128" w:author="theirs" w:date="2018-08-10T20:02:00Z">
        <w:r>
          <w:rPr>
            <w:rFonts w:hint="eastAsia"/>
          </w:rPr>
          <w:t>方法接口</w:t>
        </w:r>
      </w:ins>
    </w:p>
    <w:p>
      <w:pPr>
        <w:pStyle w:val="16"/>
        <w:ind w:left="420" w:firstLine="0" w:firstLineChars="0"/>
      </w:pPr>
      <w:ins w:id="129" w:author="theirs" w:date="2018-08-10T20:02:00Z">
        <w:r>
          <w:rPr>
            <w:rFonts w:hint="eastAsia"/>
          </w:rPr>
          <w:t>暂无</w:t>
        </w:r>
      </w:ins>
    </w:p>
    <w:p>
      <w:pPr>
        <w:pStyle w:val="16"/>
        <w:ind w:left="420" w:firstLine="0" w:firstLineChars="0"/>
      </w:pPr>
    </w:p>
    <w:p>
      <w:pPr>
        <w:pStyle w:val="2"/>
      </w:pPr>
      <w:bookmarkStart w:id="20" w:name="_Toc18148_WPSOffice_Level1"/>
      <w:bookmarkStart w:id="21" w:name="_Toc13545_WPSOffice_Level1"/>
      <w:r>
        <w:rPr>
          <w:rFonts w:hint="eastAsia"/>
        </w:rPr>
        <w:t>4.广播节点服务</w:t>
      </w:r>
      <w:bookmarkEnd w:id="20"/>
      <w:bookmarkEnd w:id="21"/>
    </w:p>
    <w:p>
      <w:pPr>
        <w:pStyle w:val="2"/>
      </w:pPr>
      <w:bookmarkStart w:id="22" w:name="_Toc508_WPSOffice_Level1"/>
      <w:bookmarkStart w:id="23" w:name="_Toc7174_WPSOffice_Level1"/>
      <w:bookmarkStart w:id="24" w:name="_Toc23564_WPSOffice_Level1"/>
      <w:bookmarkStart w:id="25" w:name="_Toc1777_WPSOffice_Level1"/>
      <w:r>
        <w:rPr>
          <w:rFonts w:hint="eastAsia"/>
        </w:rPr>
        <w:t>5.顶层节点在线服务</w:t>
      </w:r>
      <w:bookmarkEnd w:id="22"/>
      <w:bookmarkEnd w:id="23"/>
    </w:p>
    <w:p>
      <w:pPr>
        <w:pStyle w:val="3"/>
      </w:pPr>
      <w:r>
        <w:rPr>
          <w:rFonts w:hint="eastAsia"/>
        </w:rPr>
        <w:t>5.1 消息事件接口</w:t>
      </w:r>
    </w:p>
    <w:p>
      <w:pPr>
        <w:numPr>
          <w:ilvl w:val="0"/>
          <w:numId w:val="3"/>
        </w:numPr>
      </w:pPr>
      <w:r>
        <w:rPr>
          <w:rFonts w:hint="eastAsia"/>
        </w:rPr>
        <w:t>身份更新</w:t>
      </w:r>
      <w:r>
        <w:t>完成</w:t>
      </w:r>
      <w:r>
        <w:rPr>
          <w:rFonts w:hint="eastAsia"/>
        </w:rPr>
        <w:t>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CA_RoleUpdated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顶层节点在线服务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RoleUpdateMsg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RoleType uint8//uint8类型</w:t>
            </w:r>
          </w:p>
          <w:p>
            <w:r>
              <w:t>Header *common.Header//</w:t>
            </w:r>
            <w:r>
              <w:rPr>
                <w:rFonts w:hint="eastAsia"/>
              </w:rPr>
              <w:t>区块头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拓扑变化请求消息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Block_TopoChangeReq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顶层节点在线服务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topoChangeReqMsg struct {</w:t>
            </w:r>
          </w:p>
          <w:p>
            <w:r>
              <w:rPr>
                <w:rFonts w:hint="eastAsia"/>
              </w:rPr>
              <w:t xml:space="preserve"> Height *big.Int//高度,可以为任何合法的高度值 </w:t>
            </w:r>
          </w:p>
          <w:p/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拓扑更新结果消息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Block_TopoUpdateResult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顶层节点在线服务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topoChangeReqMsg struct {</w:t>
            </w:r>
          </w:p>
          <w:p>
            <w:r>
              <w:rPr>
                <w:rFonts w:hint="eastAsia"/>
              </w:rPr>
              <w:t xml:space="preserve"> Height *big.Int//高度,可以为任何合法的高度值 </w:t>
            </w:r>
          </w:p>
          <w:p/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Leader变更消息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·leader_State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Leader身份计算服务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顶层节点在线服务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changeLeaderMsg struct {</w:t>
            </w:r>
          </w:p>
          <w:p>
            <w:r>
              <w:rPr>
                <w:rFonts w:hint="eastAsia"/>
              </w:rPr>
              <w:t xml:space="preserve"> Height *big.Int//高度,可以为任何合法的高度值 </w:t>
            </w:r>
          </w:p>
          <w:p>
            <w:r>
              <w:rPr>
                <w:rFonts w:hint="eastAsia"/>
              </w:rPr>
              <w:t> ReelectTurn  uint8//共识轮次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Leader common.address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pStyle w:val="3"/>
      </w:pPr>
      <w:r>
        <w:rPr>
          <w:rFonts w:hint="eastAsia"/>
        </w:rPr>
        <w:t>5.2 方法接口</w:t>
      </w:r>
    </w:p>
    <w:p>
      <w:pPr>
        <w:numPr>
          <w:ilvl w:val="0"/>
          <w:numId w:val="3"/>
        </w:numPr>
      </w:pPr>
      <w:r>
        <w:rPr>
          <w:rFonts w:hint="eastAsia"/>
        </w:rPr>
        <w:t>获取顶层节点在线状态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882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0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获取顶层节点在线状态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p2p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p2p -&gt;顶层节点在线服务</w:t>
            </w:r>
          </w:p>
        </w:tc>
        <w:tc>
          <w:tcPr>
            <w:tcW w:w="2329" w:type="dxa"/>
          </w:tcPr>
          <w:p/>
        </w:tc>
        <w:tc>
          <w:tcPr>
            <w:tcW w:w="1882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xxx(type uint8, data interface{}) error</w:t>
            </w:r>
          </w:p>
        </w:tc>
        <w:tc>
          <w:tcPr>
            <w:tcW w:w="1098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查询节点在线状态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882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0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查询节点在线状态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p2p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p2p -&gt;顶层节点在线服务</w:t>
            </w:r>
          </w:p>
        </w:tc>
        <w:tc>
          <w:tcPr>
            <w:tcW w:w="2329" w:type="dxa"/>
          </w:tcPr>
          <w:p/>
        </w:tc>
        <w:tc>
          <w:tcPr>
            <w:tcW w:w="1882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xxx(type uint8, data interface{}) error</w:t>
            </w:r>
          </w:p>
        </w:tc>
        <w:tc>
          <w:tcPr>
            <w:tcW w:w="1098" w:type="dxa"/>
          </w:tcPr>
          <w:p/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查询节点原始身份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882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09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查询节点原始身份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顶层节点在线服务</w:t>
            </w:r>
          </w:p>
        </w:tc>
        <w:tc>
          <w:tcPr>
            <w:tcW w:w="2329" w:type="dxa"/>
          </w:tcPr>
          <w:p/>
        </w:tc>
        <w:tc>
          <w:tcPr>
            <w:tcW w:w="1882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xxx(type uint8, data interface{}) error</w:t>
            </w:r>
          </w:p>
        </w:tc>
        <w:tc>
          <w:tcPr>
            <w:tcW w:w="1098" w:type="dxa"/>
          </w:tcPr>
          <w:p/>
        </w:tc>
      </w:tr>
    </w:tbl>
    <w:p/>
    <w:p/>
    <w:p>
      <w:pPr>
        <w:pStyle w:val="2"/>
        <w:numPr>
          <w:ilvl w:val="0"/>
          <w:numId w:val="7"/>
        </w:numPr>
      </w:pPr>
      <w:bookmarkStart w:id="26" w:name="_Toc22450_WPSOffice_Level1"/>
      <w:bookmarkStart w:id="27" w:name="_Toc17169_WPSOffice_Level1"/>
      <w:r>
        <w:t>L</w:t>
      </w:r>
      <w:r>
        <w:rPr>
          <w:rFonts w:hint="eastAsia"/>
        </w:rPr>
        <w:t>eader身份服务</w:t>
      </w:r>
      <w:bookmarkEnd w:id="26"/>
      <w:bookmarkEnd w:id="27"/>
    </w:p>
    <w:p/>
    <w:p>
      <w:pPr>
        <w:numPr>
          <w:ilvl w:val="0"/>
          <w:numId w:val="3"/>
        </w:numPr>
      </w:pPr>
      <w:r>
        <w:rPr>
          <w:rFonts w:hint="eastAsia"/>
        </w:rPr>
        <w:t>身份更新</w:t>
      </w:r>
      <w:r>
        <w:t>完成</w:t>
      </w:r>
      <w:r>
        <w:rPr>
          <w:rFonts w:hint="eastAsia"/>
        </w:rPr>
        <w:t>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CA_RoleUpdated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Leader身份计算服务，更换leader控制服务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RoleEvent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RoleType uint8//uint8类型</w:t>
            </w:r>
          </w:p>
          <w:p>
            <w:r>
              <w:t>Header *common.Header//</w:t>
            </w:r>
            <w:r>
              <w:rPr>
                <w:rFonts w:hint="eastAsia"/>
              </w:rPr>
              <w:t>区块头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新区块header准备完毕消息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新区块header准备完毕消息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Leader身份计算服务，更换leader控制服务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newHeaderReady</w:t>
            </w:r>
          </w:p>
          <w:p>
            <w:r>
              <w:rPr>
                <w:rFonts w:hint="eastAsia"/>
              </w:rPr>
              <w:t>struct {</w:t>
            </w:r>
          </w:p>
          <w:p>
            <w:pPr>
              <w:ind w:firstLine="420" w:firstLineChars="200"/>
            </w:pPr>
            <w:r>
              <w:t xml:space="preserve">Leader    </w:t>
            </w:r>
            <w:r>
              <w:tab/>
            </w:r>
            <w:r>
              <w:t>common.Address</w:t>
            </w:r>
          </w:p>
          <w:p>
            <w:r>
              <w:rPr>
                <w:rFonts w:hint="eastAsia"/>
              </w:rPr>
              <w:t xml:space="preserve">    Height *big.Int//高度,可以为任何合法的高度值 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Blockchain区块插入消息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Blockchain区块插入消息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Leader身份计算服务，更换leader控制服务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insertBlockMsg</w:t>
            </w:r>
          </w:p>
          <w:p>
            <w:r>
              <w:rPr>
                <w:rFonts w:hint="eastAsia"/>
              </w:rPr>
              <w:t>struct {</w:t>
            </w:r>
          </w:p>
          <w:p>
            <w:pPr>
              <w:ind w:firstLine="420" w:firstLineChars="200"/>
            </w:pPr>
            <w:r>
              <w:t xml:space="preserve">Leader    </w:t>
            </w:r>
            <w:r>
              <w:tab/>
            </w:r>
            <w:r>
              <w:t>common.Address</w:t>
            </w:r>
          </w:p>
          <w:p>
            <w:r>
              <w:rPr>
                <w:rFonts w:hint="eastAsia"/>
              </w:rPr>
              <w:t xml:space="preserve">    Height *big.Int//高度,可以为任何合法的高度值 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Leader变更消息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Leader变更消息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Leader身份计算服务</w:t>
            </w:r>
          </w:p>
        </w:tc>
        <w:tc>
          <w:tcPr>
            <w:tcW w:w="1285" w:type="dxa"/>
          </w:tcPr>
          <w:p/>
        </w:tc>
        <w:tc>
          <w:tcPr>
            <w:tcW w:w="2329" w:type="dxa"/>
          </w:tcPr>
          <w:p>
            <w:r>
              <w:rPr>
                <w:rFonts w:hint="eastAsia"/>
              </w:rPr>
              <w:t>type insertBlockMsg</w:t>
            </w:r>
          </w:p>
          <w:p>
            <w:r>
              <w:rPr>
                <w:rFonts w:hint="eastAsia"/>
              </w:rPr>
              <w:t>struct {</w:t>
            </w:r>
          </w:p>
          <w:p>
            <w:pPr>
              <w:ind w:firstLine="420" w:firstLineChars="200"/>
            </w:pPr>
            <w:r>
              <w:t xml:space="preserve">Leader    </w:t>
            </w:r>
            <w:r>
              <w:tab/>
            </w:r>
            <w:r>
              <w:t>common.Address</w:t>
            </w:r>
          </w:p>
          <w:p>
            <w:pPr>
              <w:ind w:firstLine="211"/>
              <w:rPr>
                <w:rFonts w:hint="eastAsia"/>
              </w:rPr>
            </w:pPr>
            <w:r>
              <w:rPr>
                <w:rFonts w:hint="eastAsia"/>
              </w:rPr>
              <w:t xml:space="preserve">Height *big.Int//高度,可以为任何合法的高度值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Consensus</w:t>
            </w:r>
            <w:r>
              <w:t>Turn uint8</w:t>
            </w:r>
            <w:r>
              <w:rPr>
                <w:rFonts w:hint="eastAsia"/>
                <w:lang w:val="en-US" w:eastAsia="zh-CN"/>
              </w:rPr>
              <w:t xml:space="preserve"> //共识轮次</w:t>
            </w:r>
            <w:bookmarkStart w:id="32" w:name="_GoBack"/>
            <w:bookmarkEnd w:id="32"/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更换leader通知消息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Leader_leaderChange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Leader身份计算服务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leaderChangeMsg</w:t>
            </w:r>
          </w:p>
          <w:p>
            <w:r>
              <w:rPr>
                <w:rFonts w:hint="eastAsia"/>
              </w:rPr>
              <w:t>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leader </w:t>
            </w:r>
            <w:r>
              <w:t>common.Address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区块验证请求消息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t>P2P_BlkVerifyRequest</w:t>
            </w:r>
          </w:p>
        </w:tc>
        <w:tc>
          <w:tcPr>
            <w:tcW w:w="1284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</w:t>
            </w:r>
            <w:r>
              <w:t>BlockVerifyRequest</w:t>
            </w:r>
            <w:r>
              <w:rPr>
                <w:rFonts w:hint="eastAsia"/>
              </w:rPr>
              <w:t xml:space="preserve"> struct {</w:t>
            </w:r>
          </w:p>
          <w:p>
            <w:pPr>
              <w:ind w:firstLine="180"/>
            </w:pPr>
            <w:r>
              <w:t>Header types.Header</w:t>
            </w:r>
            <w:r>
              <w:rPr>
                <w:rFonts w:hint="eastAsia"/>
              </w:rPr>
              <w:t>//待验证</w:t>
            </w:r>
            <w:r>
              <w:t>header</w:t>
            </w:r>
          </w:p>
          <w:p>
            <w:pPr>
              <w:ind w:firstLine="180"/>
            </w:pPr>
            <w:r>
              <w:t>Txs</w:t>
            </w:r>
            <w:r>
              <w:rPr>
                <w:rFonts w:hint="eastAsia"/>
              </w:rPr>
              <w:t>Code []uint32</w:t>
            </w:r>
            <w:r>
              <w:t xml:space="preserve"> </w:t>
            </w:r>
            <w:r>
              <w:rPr>
                <w:rFonts w:hint="eastAsia"/>
              </w:rPr>
              <w:t>// 交易</w:t>
            </w:r>
            <w:r>
              <w:t>列表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区块验证结果消息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BlkVerify_</w:t>
            </w:r>
            <w:r>
              <w:t>VerifyResult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区块验证服务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2329" w:type="dxa"/>
          </w:tcPr>
          <w:p>
            <w:r>
              <w:t>type BlockVerifyResultMsg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 types.Header//包含签名列表的header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TxsCode []uint32 // 交易列表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重选leader成功消息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Leader_reelectLeaderSuccess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更换leader主节点服务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reElectLeaderSuccEvent struct{ </w:t>
            </w:r>
          </w:p>
          <w:p>
            <w:r>
              <w:rPr>
                <w:rFonts w:hint="eastAsia"/>
              </w:rPr>
              <w:t>Leader</w:t>
            </w:r>
          </w:p>
          <w:p>
            <w:r>
              <w:t>common.Address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启动重选leader主节点消息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Leader_leaderReelectStart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更换leader主节点服务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leaderReelectStartMsg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Leader  </w:t>
            </w:r>
            <w:r>
              <w:t>common.Address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停止重选leader主节点消息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Leader_leaderReelectStop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更换leader主节点服务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leaderReelectStopMsg struct{}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重选leader结果消息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Leade_reelectLeaderResult</w:t>
            </w:r>
          </w:p>
        </w:tc>
        <w:tc>
          <w:tcPr>
            <w:tcW w:w="1284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更换leader主节点服务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reelectLeaderResultMsg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voteResult vote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fromNode </w:t>
            </w:r>
            <w:r>
              <w:t>common.Address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启动重选leader从节点消息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Leader_followerReelectLeaderStart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更换leader从节点服务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followerReelectMsg</w:t>
            </w:r>
          </w:p>
          <w:p>
            <w:r>
              <w:rPr>
                <w:rFonts w:hint="eastAsia"/>
              </w:rPr>
              <w:t>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Leader  </w:t>
            </w:r>
            <w:r>
              <w:t>common.Address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停止重选leader主节点消息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Leader_followerReelectLeaderStop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更换leader从节点服务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followerReelectMsg</w:t>
            </w:r>
          </w:p>
          <w:p>
            <w:r>
              <w:rPr>
                <w:rFonts w:hint="eastAsia"/>
              </w:rPr>
              <w:t>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Leader  </w:t>
            </w:r>
            <w:r>
              <w:t>common.Address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重选leader请求消息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Leader_reelectLeaderReq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更换leader从节点服务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reelectLeaderRequestMsg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fromNode       </w:t>
            </w:r>
            <w:r>
              <w:t>common.Address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leaderDifference string //leader差值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timeStemp        int64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重选leader结果消息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Leader_reelectLeaderResult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更换leader控制服务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更换leader从节点服务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reelectLeaderRequestMsg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fromNode       </w:t>
            </w:r>
            <w:r>
              <w:t>common.Address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leaderDifference string //leader差值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timeStemp        int64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>
      <w:pPr>
        <w:pStyle w:val="2"/>
      </w:pPr>
      <w:r>
        <w:rPr>
          <w:rFonts w:hint="eastAsia"/>
        </w:rPr>
        <w:t>7.区块验证服务</w:t>
      </w:r>
      <w:bookmarkEnd w:id="24"/>
      <w:bookmarkEnd w:id="25"/>
    </w:p>
    <w:p>
      <w:pPr>
        <w:pStyle w:val="3"/>
        <w:numPr>
          <w:ilvl w:val="1"/>
          <w:numId w:val="8"/>
        </w:numPr>
      </w:pPr>
      <w:r>
        <w:rPr>
          <w:rFonts w:hint="eastAsia"/>
        </w:rPr>
        <w:t>消息事件接口</w:t>
      </w:r>
    </w:p>
    <w:p>
      <w:pPr>
        <w:numPr>
          <w:ilvl w:val="0"/>
          <w:numId w:val="3"/>
        </w:numPr>
      </w:pPr>
      <w:r>
        <w:rPr>
          <w:rFonts w:hint="eastAsia"/>
        </w:rPr>
        <w:t>区块</w:t>
      </w:r>
      <w:r>
        <w:t>验证请求</w:t>
      </w:r>
      <w:r>
        <w:rPr>
          <w:rFonts w:hint="eastAsia"/>
        </w:rPr>
        <w:t>消息(接受)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t>P2P_BlkVerifyRequest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</w:t>
            </w:r>
            <w:r>
              <w:t>服务-</w:t>
            </w:r>
            <w:r>
              <w:rPr>
                <w:rFonts w:hint="eastAsia"/>
              </w:rPr>
              <w:t>&gt;</w:t>
            </w:r>
            <w:r>
              <w:t>p2p</w:t>
            </w:r>
            <w:r>
              <w:rPr>
                <w:rFonts w:hint="eastAsia"/>
              </w:rPr>
              <w:t>-&gt;net-&gt;p2p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</w:t>
            </w:r>
            <w:r>
              <w:t>BlockVerifyRequest</w:t>
            </w:r>
            <w:r>
              <w:rPr>
                <w:rFonts w:hint="eastAsia"/>
              </w:rPr>
              <w:t xml:space="preserve"> struct {</w:t>
            </w:r>
          </w:p>
          <w:p>
            <w:pPr>
              <w:ind w:firstLine="180"/>
            </w:pPr>
            <w:r>
              <w:t>Header types.Header</w:t>
            </w:r>
            <w:r>
              <w:rPr>
                <w:rFonts w:hint="eastAsia"/>
              </w:rPr>
              <w:t>//待验证</w:t>
            </w:r>
            <w:r>
              <w:t>header</w:t>
            </w:r>
          </w:p>
          <w:p>
            <w:pPr>
              <w:ind w:firstLine="180"/>
            </w:pPr>
            <w:r>
              <w:t>Txs</w:t>
            </w:r>
            <w:r>
              <w:rPr>
                <w:rFonts w:hint="eastAsia"/>
              </w:rPr>
              <w:t>Code []uint32</w:t>
            </w:r>
            <w:r>
              <w:t xml:space="preserve"> </w:t>
            </w:r>
            <w:r>
              <w:rPr>
                <w:rFonts w:hint="eastAsia"/>
              </w:rPr>
              <w:t>// 交易</w:t>
            </w:r>
            <w:r>
              <w:t>列表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</w:tc>
        <w:tc>
          <w:tcPr>
            <w:tcW w:w="1695" w:type="dxa"/>
          </w:tcPr>
          <w:p>
            <w:r>
              <w:t>区块生成服务</w:t>
            </w:r>
            <w:r>
              <w:rPr>
                <w:rFonts w:hint="eastAsia"/>
              </w:rPr>
              <w:t>调用p2p</w:t>
            </w:r>
            <w:r>
              <w:t>发送消息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P2P</w:t>
            </w:r>
            <w:r>
              <w:t>也需要给自己</w:t>
            </w:r>
            <w:r>
              <w:rPr>
                <w:rFonts w:hint="eastAsia"/>
              </w:rPr>
              <w:t>的</w:t>
            </w:r>
            <w:r>
              <w:t>区块验证服务转发一份</w:t>
            </w:r>
          </w:p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区块</w:t>
      </w:r>
      <w:r>
        <w:t>验证</w:t>
      </w:r>
      <w:r>
        <w:rPr>
          <w:rFonts w:hint="eastAsia"/>
        </w:rPr>
        <w:t>投票消息(接受)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P</w:t>
            </w:r>
            <w:r>
              <w:t>2P</w:t>
            </w:r>
            <w:r>
              <w:rPr>
                <w:rFonts w:hint="eastAsia"/>
              </w:rPr>
              <w:t>_</w:t>
            </w:r>
            <w:r>
              <w:t>BlkVerifyVote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</w:t>
            </w:r>
            <w:r>
              <w:t>验证模块-</w:t>
            </w:r>
            <w:r>
              <w:rPr>
                <w:rFonts w:hint="eastAsia"/>
              </w:rPr>
              <w:t>&gt;</w:t>
            </w:r>
            <w:r>
              <w:t>p2p</w:t>
            </w:r>
            <w:r>
              <w:rPr>
                <w:rFonts w:hint="eastAsia"/>
              </w:rPr>
              <w:t xml:space="preserve">-&gt;net-&gt;p2p 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</w:t>
            </w:r>
            <w:r>
              <w:t>BlockVerifyVote</w:t>
            </w:r>
            <w:r>
              <w:rPr>
                <w:rFonts w:hint="eastAsia"/>
              </w:rPr>
              <w:t xml:space="preserve"> struct {</w:t>
            </w:r>
          </w:p>
          <w:p>
            <w:pPr>
              <w:ind w:firstLine="180"/>
            </w:pPr>
            <w:r>
              <w:t>SignHash common.Hash</w:t>
            </w:r>
            <w:r>
              <w:rPr>
                <w:rFonts w:hint="eastAsia"/>
              </w:rPr>
              <w:t>//签名的</w:t>
            </w:r>
            <w:r>
              <w:t>hash</w:t>
            </w:r>
          </w:p>
          <w:p>
            <w:pPr>
              <w:ind w:firstLine="180"/>
            </w:pPr>
            <w:r>
              <w:t>Sign</w:t>
            </w:r>
            <w:r>
              <w:rPr>
                <w:rFonts w:hint="eastAsia"/>
              </w:rPr>
              <w:t xml:space="preserve"> </w:t>
            </w:r>
            <w:r>
              <w:t xml:space="preserve">common.Signature </w:t>
            </w:r>
            <w:r>
              <w:rPr>
                <w:rFonts w:hint="eastAsia"/>
              </w:rPr>
              <w:t>//签名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身份更新完成消息(接受)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</w:t>
            </w:r>
            <w:r>
              <w:t>A_RoleUpdated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Role</w:t>
            </w:r>
            <w:r>
              <w:t>UpdateMsg</w:t>
            </w:r>
            <w:r>
              <w:rPr>
                <w:rFonts w:hint="eastAsia"/>
              </w:rPr>
              <w:t xml:space="preserve">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RoleType uint8//uint8类型</w:t>
            </w:r>
          </w:p>
          <w:p>
            <w:r>
              <w:rPr>
                <w:rFonts w:hint="eastAsia"/>
              </w:rPr>
              <w:t>Header *common.Header//区块头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t>Leader</w:t>
      </w:r>
      <w:r>
        <w:rPr>
          <w:rFonts w:hint="eastAsia"/>
        </w:rPr>
        <w:t>状态消息(接受)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t>Leader</w:t>
            </w:r>
            <w:r>
              <w:rPr>
                <w:rFonts w:hint="eastAsia"/>
              </w:rPr>
              <w:t>_State</w:t>
            </w:r>
          </w:p>
        </w:tc>
        <w:tc>
          <w:tcPr>
            <w:tcW w:w="1284" w:type="dxa"/>
          </w:tcPr>
          <w:p>
            <w:r>
              <w:t>L</w:t>
            </w:r>
            <w:r>
              <w:rPr>
                <w:rFonts w:hint="eastAsia"/>
              </w:rPr>
              <w:t>eader身份</w:t>
            </w:r>
            <w:r>
              <w:t>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t>type LeaderStateMsg struct {</w:t>
            </w:r>
          </w:p>
          <w:p>
            <w:r>
              <w:tab/>
            </w:r>
            <w:r>
              <w:t xml:space="preserve">Leader    </w:t>
            </w:r>
            <w:r>
              <w:tab/>
            </w:r>
            <w:r>
              <w:t>common.Address</w:t>
            </w:r>
          </w:p>
          <w:p>
            <w:r>
              <w:tab/>
            </w:r>
            <w:r>
              <w:t>Number      big.Int//</w:t>
            </w:r>
          </w:p>
          <w:p>
            <w:r>
              <w:tab/>
            </w:r>
            <w:r>
              <w:t>ReelectTurn uint8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区块验证结果消息(提供)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BlkVerify_</w:t>
            </w:r>
            <w:r>
              <w:t>VerifyResult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1285" w:type="dxa"/>
          </w:tcPr>
          <w:p>
            <w:r>
              <w:t>区块生成服务</w:t>
            </w:r>
            <w:r>
              <w:rPr>
                <w:rFonts w:hint="eastAsia"/>
              </w:rPr>
              <w:t>、</w:t>
            </w:r>
            <w:r>
              <w:t>L</w:t>
            </w:r>
            <w:r>
              <w:rPr>
                <w:rFonts w:hint="eastAsia"/>
              </w:rPr>
              <w:t>eader身份</w:t>
            </w:r>
            <w:r>
              <w:t>服务</w:t>
            </w:r>
          </w:p>
        </w:tc>
        <w:tc>
          <w:tcPr>
            <w:tcW w:w="2329" w:type="dxa"/>
          </w:tcPr>
          <w:p>
            <w:r>
              <w:t>type BlockVerifyResultMsg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 types.Header//包含签名列表的header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TxsCode []uint32 // 交易列表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pStyle w:val="3"/>
        <w:numPr>
          <w:ilvl w:val="1"/>
          <w:numId w:val="8"/>
        </w:numPr>
      </w:pPr>
      <w:r>
        <w:rPr>
          <w:rFonts w:hint="eastAsia"/>
        </w:rPr>
        <w:t>方法接口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广播区块验证投票接口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接口提供模块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广播区块验证投票消息接口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1285" w:type="dxa"/>
          </w:tcPr>
          <w:p>
            <w:r>
              <w:t>P2P-</w:t>
            </w:r>
            <w:r>
              <w:rPr>
                <w:rFonts w:hint="eastAsia"/>
              </w:rPr>
              <w:t>&gt;所有验证者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</w:t>
            </w:r>
            <w:r>
              <w:t>BlockVerifyVote</w:t>
            </w:r>
            <w:r>
              <w:rPr>
                <w:rFonts w:hint="eastAsia"/>
              </w:rPr>
              <w:t xml:space="preserve"> struct {</w:t>
            </w:r>
          </w:p>
          <w:p>
            <w:pPr>
              <w:ind w:firstLine="180"/>
            </w:pPr>
            <w:r>
              <w:t>SignHash common.Hash</w:t>
            </w:r>
            <w:r>
              <w:rPr>
                <w:rFonts w:hint="eastAsia"/>
              </w:rPr>
              <w:t>//签名的</w:t>
            </w:r>
            <w:r>
              <w:t>hash</w:t>
            </w:r>
          </w:p>
          <w:p>
            <w:pPr>
              <w:ind w:firstLine="180"/>
            </w:pPr>
            <w:r>
              <w:t>Sign</w:t>
            </w:r>
            <w:r>
              <w:rPr>
                <w:rFonts w:hint="eastAsia"/>
              </w:rPr>
              <w:t xml:space="preserve"> </w:t>
            </w:r>
            <w:r>
              <w:t xml:space="preserve">common.Signature </w:t>
            </w:r>
            <w:r>
              <w:rPr>
                <w:rFonts w:hint="eastAsia"/>
              </w:rPr>
              <w:t>//签名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xxx(type uint8, data interface{}) error</w:t>
            </w:r>
          </w:p>
        </w:tc>
        <w:tc>
          <w:tcPr>
            <w:tcW w:w="1695" w:type="dxa"/>
          </w:tcPr>
          <w:p/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广播区块验证结果接口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接口提供模块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广播区块验证结果消息接口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1285" w:type="dxa"/>
          </w:tcPr>
          <w:p>
            <w:r>
              <w:t>P2P-</w:t>
            </w:r>
            <w:r>
              <w:rPr>
                <w:rFonts w:hint="eastAsia"/>
              </w:rPr>
              <w:t>&gt;所有矿工</w:t>
            </w:r>
          </w:p>
        </w:tc>
        <w:tc>
          <w:tcPr>
            <w:tcW w:w="2329" w:type="dxa"/>
          </w:tcPr>
          <w:p>
            <w:r>
              <w:t>type BlockVerifyResultMsg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 types.Header//包含签名列表的header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TxsCode []uint32 // 交易列表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xxx(type uint8, data interface{}) error</w:t>
            </w:r>
          </w:p>
        </w:tc>
        <w:tc>
          <w:tcPr>
            <w:tcW w:w="1695" w:type="dxa"/>
          </w:tcPr>
          <w:p/>
        </w:tc>
      </w:tr>
    </w:tbl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交易验证接口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接口提供模块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交易</w:t>
            </w:r>
            <w:r>
              <w:t>验证接口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t>type BlockVerifyResultMsg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 types.Header//包含签名列表的header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TxsCode []uint32 // 交易列表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xxx(type uint8, data interface{}) error</w:t>
            </w:r>
          </w:p>
        </w:tc>
        <w:tc>
          <w:tcPr>
            <w:tcW w:w="1695" w:type="dxa"/>
          </w:tcPr>
          <w:p/>
        </w:tc>
      </w:tr>
    </w:tbl>
    <w:p/>
    <w:p>
      <w:pPr>
        <w:pStyle w:val="2"/>
        <w:numPr>
          <w:ilvl w:val="0"/>
          <w:numId w:val="10"/>
        </w:numPr>
      </w:pPr>
      <w:bookmarkStart w:id="28" w:name="_Toc29315_WPSOffice_Level1"/>
      <w:bookmarkStart w:id="29" w:name="_Toc8824_WPSOffice_Level1"/>
      <w:r>
        <w:t xml:space="preserve"> </w:t>
      </w:r>
      <w:r>
        <w:rPr>
          <w:rFonts w:hint="eastAsia"/>
        </w:rPr>
        <w:t>区块生成服务</w:t>
      </w:r>
      <w:bookmarkEnd w:id="28"/>
      <w:bookmarkEnd w:id="29"/>
    </w:p>
    <w:p>
      <w:pPr>
        <w:pStyle w:val="3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消息事件接口</w:t>
      </w:r>
    </w:p>
    <w:p>
      <w:pPr>
        <w:numPr>
          <w:ilvl w:val="0"/>
          <w:numId w:val="3"/>
        </w:numPr>
      </w:pPr>
      <w:r>
        <w:rPr>
          <w:rFonts w:hint="eastAsia"/>
        </w:rPr>
        <w:t>挖矿结果</w:t>
      </w:r>
      <w:r>
        <w:t>验证请求</w:t>
      </w:r>
      <w:r>
        <w:rPr>
          <w:rFonts w:hint="eastAsia"/>
        </w:rPr>
        <w:t>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挖矿结果</w:t>
            </w:r>
            <w:r>
              <w:t>验证</w:t>
            </w:r>
            <w:r>
              <w:rPr>
                <w:rFonts w:hint="eastAsia"/>
              </w:rPr>
              <w:t>请求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矿工</w:t>
            </w:r>
            <w:r>
              <w:t>服务-</w:t>
            </w:r>
            <w:r>
              <w:rPr>
                <w:rFonts w:hint="eastAsia"/>
              </w:rPr>
              <w:t>&gt;</w:t>
            </w:r>
            <w:r>
              <w:t>p2p</w:t>
            </w:r>
            <w:r>
              <w:rPr>
                <w:rFonts w:hint="eastAsia"/>
              </w:rPr>
              <w:t xml:space="preserve">-&gt;net-&gt;p2p 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区块验证</w:t>
            </w:r>
          </w:p>
        </w:tc>
        <w:tc>
          <w:tcPr>
            <w:tcW w:w="2329" w:type="dxa"/>
          </w:tcPr>
          <w:p>
            <w:pPr>
              <w:ind w:firstLine="422"/>
              <w:rPr>
                <w:color w:val="A9B7C6"/>
              </w:rPr>
            </w:pPr>
            <w:r>
              <w:rPr>
                <w:b/>
                <w:bCs/>
                <w:color w:val="CC7832"/>
              </w:rPr>
              <w:t xml:space="preserve">type </w:t>
            </w:r>
            <w:r>
              <w:rPr>
                <w:color w:val="C67F58"/>
              </w:rPr>
              <w:t xml:space="preserve">MinerResult </w:t>
            </w:r>
            <w:r>
              <w:rPr>
                <w:b/>
                <w:bCs/>
                <w:color w:val="CC7832"/>
              </w:rPr>
              <w:t xml:space="preserve">struct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 w:type="textWrapping"/>
            </w:r>
            <w:r>
              <w:rPr>
                <w:color w:val="A9B7C6"/>
              </w:rPr>
              <w:t xml:space="preserve">   </w:t>
            </w:r>
            <w:r>
              <w:rPr>
                <w:color w:val="5BC600"/>
              </w:rPr>
              <w:t xml:space="preserve">From </w:t>
            </w:r>
            <w:r>
              <w:rPr>
                <w:color w:val="9077C6"/>
              </w:rPr>
              <w:t>common</w:t>
            </w:r>
            <w:r>
              <w:rPr>
                <w:color w:val="A9B7C6"/>
              </w:rPr>
              <w:t>.</w:t>
            </w:r>
            <w:r>
              <w:t>Address</w:t>
            </w:r>
            <w:r>
              <w:br w:type="textWrapping"/>
            </w:r>
            <w:r>
              <w:t xml:space="preserve">   </w:t>
            </w:r>
            <w:r>
              <w:rPr>
                <w:color w:val="00C62B"/>
              </w:rPr>
              <w:t xml:space="preserve">blockhash </w:t>
            </w:r>
            <w:r>
              <w:rPr>
                <w:color w:val="9077C6"/>
              </w:rPr>
              <w:t>common</w:t>
            </w:r>
            <w:r>
              <w:rPr>
                <w:color w:val="A9B7C6"/>
              </w:rPr>
              <w:t>.</w:t>
            </w:r>
            <w:r>
              <w:t>Hash</w:t>
            </w:r>
            <w:r>
              <w:br w:type="textWrapping"/>
            </w:r>
            <w:r>
              <w:t xml:space="preserve">   </w:t>
            </w:r>
            <w:r>
              <w:rPr>
                <w:color w:val="00C62B"/>
              </w:rPr>
              <w:t xml:space="preserve">difficulty  </w:t>
            </w:r>
            <w:r>
              <w:rPr>
                <w:color w:val="A9B7C6"/>
              </w:rPr>
              <w:t>*</w:t>
            </w:r>
            <w:r>
              <w:rPr>
                <w:color w:val="9077C6"/>
              </w:rPr>
              <w:t>big</w:t>
            </w:r>
            <w:r>
              <w:rPr>
                <w:color w:val="A9B7C6"/>
              </w:rPr>
              <w:t>.</w:t>
            </w:r>
            <w:r>
              <w:rPr>
                <w:color w:val="C67F58"/>
              </w:rPr>
              <w:t>Int</w:t>
            </w:r>
            <w:r>
              <w:rPr>
                <w:color w:val="C67F58"/>
              </w:rPr>
              <w:br w:type="textWrapping"/>
            </w:r>
            <w:r>
              <w:rPr>
                <w:color w:val="C67F58"/>
              </w:rPr>
              <w:t xml:space="preserve">   </w:t>
            </w:r>
            <w:r>
              <w:rPr>
                <w:color w:val="00C62B"/>
              </w:rPr>
              <w:t xml:space="preserve">nonce </w:t>
            </w:r>
            <w:r>
              <w:rPr>
                <w:color w:val="9077C6"/>
              </w:rPr>
              <w:t>types</w:t>
            </w:r>
            <w:r>
              <w:rPr>
                <w:color w:val="A9B7C6"/>
              </w:rPr>
              <w:t>.</w:t>
            </w:r>
            <w:r>
              <w:t>BlockNonce</w:t>
            </w:r>
            <w:r>
              <w:br w:type="textWrapping"/>
            </w:r>
            <w:r>
              <w:t xml:space="preserve">   </w:t>
            </w:r>
            <w:r>
              <w:rPr>
                <w:color w:val="5BC600"/>
              </w:rPr>
              <w:t xml:space="preserve">Coinbase    </w:t>
            </w:r>
            <w:r>
              <w:rPr>
                <w:color w:val="9077C6"/>
              </w:rPr>
              <w:t>common</w:t>
            </w:r>
            <w:r>
              <w:rPr>
                <w:color w:val="A9B7C6"/>
              </w:rPr>
              <w:t>.</w:t>
            </w:r>
            <w:r>
              <w:t>Address</w:t>
            </w:r>
            <w:r>
              <w:br w:type="textWrapping"/>
            </w:r>
            <w:r>
              <w:t xml:space="preserve">   </w:t>
            </w:r>
            <w:r>
              <w:rPr>
                <w:color w:val="5BC600"/>
              </w:rPr>
              <w:t xml:space="preserve">MixDigest   </w:t>
            </w:r>
            <w:r>
              <w:rPr>
                <w:color w:val="9077C6"/>
              </w:rPr>
              <w:t>common</w:t>
            </w:r>
            <w:r>
              <w:rPr>
                <w:color w:val="A9B7C6"/>
              </w:rPr>
              <w:t>.</w:t>
            </w:r>
            <w:r>
              <w:t>Hash</w:t>
            </w:r>
            <w:r>
              <w:br w:type="textWrapping"/>
            </w:r>
            <w:r>
              <w:t xml:space="preserve">   </w:t>
            </w:r>
            <w:r>
              <w:rPr>
                <w:color w:val="5BC600"/>
              </w:rPr>
              <w:t xml:space="preserve">Signatures  </w:t>
            </w:r>
            <w:r>
              <w:rPr>
                <w:color w:val="A9B7C6"/>
              </w:rPr>
              <w:t xml:space="preserve">[] </w:t>
            </w:r>
            <w:r>
              <w:rPr>
                <w:color w:val="9077C6"/>
              </w:rPr>
              <w:t>common</w:t>
            </w:r>
            <w:r>
              <w:rPr>
                <w:color w:val="A9B7C6"/>
              </w:rPr>
              <w:t>.</w:t>
            </w:r>
            <w:r>
              <w:t>Signature</w:t>
            </w:r>
            <w:r>
              <w:br w:type="textWrapping"/>
            </w:r>
            <w:r>
              <w:rPr>
                <w:color w:val="A9B7C6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身份更新完成消息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身份更新</w:t>
            </w:r>
            <w:r>
              <w:t>完成</w:t>
            </w:r>
            <w:r>
              <w:rPr>
                <w:rFonts w:hint="eastAsia"/>
              </w:rPr>
              <w:t>消息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挖矿结果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RoleEvent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RoleType uint8//uint8类型</w:t>
            </w:r>
          </w:p>
          <w:p>
            <w:r>
              <w:rPr>
                <w:rFonts w:hint="eastAsia"/>
              </w:rPr>
              <w:t>Header *common.Header//区块头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区块验证结果消息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区块验证结果消息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1285" w:type="dxa"/>
          </w:tcPr>
          <w:p>
            <w:r>
              <w:t>区块生成服务</w:t>
            </w:r>
          </w:p>
        </w:tc>
        <w:tc>
          <w:tcPr>
            <w:tcW w:w="2329" w:type="dxa"/>
          </w:tcPr>
          <w:p>
            <w:r>
              <w:t>type BlockVerifyResultMsg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 types.Header//包含签名列表的header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TxsCode []uint32 // 交易列表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挖矿结果验证成功消息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挖矿结果验证成功消息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挖矿结果验证</w:t>
            </w:r>
            <w:r>
              <w:t>模块</w:t>
            </w:r>
          </w:p>
        </w:tc>
        <w:tc>
          <w:tcPr>
            <w:tcW w:w="1285" w:type="dxa"/>
          </w:tcPr>
          <w:p>
            <w:r>
              <w:t>区块生成服务</w:t>
            </w:r>
            <w:r>
              <w:rPr>
                <w:rFonts w:hint="eastAsia"/>
              </w:rPr>
              <w:t>、</w:t>
            </w:r>
          </w:p>
        </w:tc>
        <w:tc>
          <w:tcPr>
            <w:tcW w:w="2329" w:type="dxa"/>
          </w:tcPr>
          <w:p>
            <w:r>
              <w:t>type BlockVerifyResultMsg struct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 types.Header//包含签名列表的header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TxsCode []uint32 // 交易列表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/>
    <w:p>
      <w:pPr>
        <w:numPr>
          <w:ilvl w:val="0"/>
          <w:numId w:val="3"/>
        </w:numPr>
      </w:pPr>
      <w:r>
        <w:t>Leader</w:t>
      </w:r>
      <w:r>
        <w:rPr>
          <w:rFonts w:hint="eastAsia"/>
        </w:rPr>
        <w:t>状态消息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t>Leader</w:t>
            </w:r>
            <w:r>
              <w:rPr>
                <w:rFonts w:hint="eastAsia"/>
              </w:rPr>
              <w:t>状态消息</w:t>
            </w:r>
          </w:p>
        </w:tc>
        <w:tc>
          <w:tcPr>
            <w:tcW w:w="1284" w:type="dxa"/>
          </w:tcPr>
          <w:p>
            <w:r>
              <w:t>L</w:t>
            </w:r>
            <w:r>
              <w:rPr>
                <w:rFonts w:hint="eastAsia"/>
              </w:rPr>
              <w:t>eader身份</w:t>
            </w:r>
            <w:r>
              <w:t>服务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</w:t>
            </w:r>
            <w:r>
              <w:t>模块</w:t>
            </w:r>
          </w:p>
        </w:tc>
        <w:tc>
          <w:tcPr>
            <w:tcW w:w="2329" w:type="dxa"/>
          </w:tcPr>
          <w:p>
            <w:r>
              <w:t>type LeaderStateMsg struct {</w:t>
            </w:r>
          </w:p>
          <w:p>
            <w:r>
              <w:tab/>
            </w:r>
            <w:r>
              <w:t xml:space="preserve">Leader    </w:t>
            </w:r>
            <w:r>
              <w:tab/>
            </w:r>
            <w:r>
              <w:t>common.Address</w:t>
            </w:r>
          </w:p>
          <w:p>
            <w:r>
              <w:tab/>
            </w:r>
            <w:r>
              <w:t>Number      big.Int//</w:t>
            </w:r>
          </w:p>
          <w:p>
            <w:r>
              <w:tab/>
            </w:r>
            <w:r>
              <w:t>ReelectTurn uint8</w:t>
            </w:r>
          </w:p>
          <w:p>
            <w: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启动</w:t>
      </w:r>
      <w:r>
        <w:t>H</w:t>
      </w:r>
      <w:r>
        <w:rPr>
          <w:rFonts w:hint="eastAsia"/>
        </w:rPr>
        <w:t>eader生成服务消息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ind w:left="420"/>
            </w:pPr>
            <w:r>
              <w:rPr>
                <w:rFonts w:hint="eastAsia"/>
              </w:rPr>
              <w:t>启动</w:t>
            </w:r>
            <w:r>
              <w:t>H</w:t>
            </w:r>
            <w:r>
              <w:rPr>
                <w:rFonts w:hint="eastAsia"/>
              </w:rPr>
              <w:t>eader生成服务消息</w:t>
            </w:r>
          </w:p>
          <w:p/>
        </w:tc>
        <w:tc>
          <w:tcPr>
            <w:tcW w:w="1284" w:type="dxa"/>
          </w:tcPr>
          <w:p>
            <w:r>
              <w:rPr>
                <w:rFonts w:hint="eastAsia"/>
              </w:rPr>
              <w:t>区块生成服务</w:t>
            </w:r>
            <w:r>
              <w:t xml:space="preserve"> 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区块生成服务</w:t>
            </w:r>
          </w:p>
        </w:tc>
        <w:tc>
          <w:tcPr>
            <w:tcW w:w="2329" w:type="dxa"/>
          </w:tcPr>
          <w:p>
            <w:r>
              <w:tab/>
            </w:r>
            <w:r>
              <w:t>Number      big.Int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区块验证消息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ind w:left="420"/>
            </w:pPr>
            <w:r>
              <w:rPr>
                <w:rFonts w:hint="eastAsia"/>
              </w:rPr>
              <w:t>启动</w:t>
            </w:r>
            <w:r>
              <w:t>H</w:t>
            </w:r>
            <w:r>
              <w:rPr>
                <w:rFonts w:hint="eastAsia"/>
              </w:rPr>
              <w:t>eader生成服务消息</w:t>
            </w:r>
          </w:p>
          <w:p/>
        </w:tc>
        <w:tc>
          <w:tcPr>
            <w:tcW w:w="1284" w:type="dxa"/>
          </w:tcPr>
          <w:p>
            <w:r>
              <w:rPr>
                <w:rFonts w:hint="eastAsia"/>
              </w:rPr>
              <w:t>区块生成服务</w:t>
            </w:r>
            <w:r>
              <w:t xml:space="preserve"> 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区块生成服务</w:t>
            </w:r>
          </w:p>
        </w:tc>
        <w:tc>
          <w:tcPr>
            <w:tcW w:w="2329" w:type="dxa"/>
          </w:tcPr>
          <w:p>
            <w:r>
              <w:tab/>
            </w:r>
            <w:r>
              <w:t>Number      big.Int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区块</w:t>
      </w:r>
      <w:r>
        <w:t>验证请求</w:t>
      </w:r>
      <w:r>
        <w:rPr>
          <w:rFonts w:hint="eastAsia"/>
        </w:rPr>
        <w:t>消息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</w:t>
            </w:r>
            <w:r>
              <w:rPr>
                <w:rFonts w:hint="eastAsia"/>
              </w:rPr>
              <w:t>请求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</w:t>
            </w:r>
            <w:r>
              <w:t>服务-</w:t>
            </w:r>
            <w:r>
              <w:rPr>
                <w:rFonts w:hint="eastAsia"/>
              </w:rPr>
              <w:t>&gt;</w:t>
            </w:r>
            <w:r>
              <w:t>p2p</w:t>
            </w:r>
            <w:r>
              <w:rPr>
                <w:rFonts w:hint="eastAsia"/>
              </w:rPr>
              <w:t xml:space="preserve">-&gt;net-&gt;p2p 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</w:t>
            </w:r>
            <w:r>
              <w:t>验证模块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</w:t>
            </w:r>
            <w:r>
              <w:t>BlockVerifyRequest</w:t>
            </w:r>
            <w:r>
              <w:rPr>
                <w:rFonts w:hint="eastAsia"/>
              </w:rPr>
              <w:t xml:space="preserve"> struct {</w:t>
            </w:r>
          </w:p>
          <w:p>
            <w:pPr>
              <w:ind w:firstLine="420"/>
            </w:pPr>
            <w:r>
              <w:t>Header types.Header</w:t>
            </w:r>
            <w:r>
              <w:rPr>
                <w:rFonts w:hint="eastAsia"/>
              </w:rPr>
              <w:t>//待验证</w:t>
            </w:r>
            <w:r>
              <w:t>header</w:t>
            </w:r>
          </w:p>
          <w:p>
            <w:pPr>
              <w:ind w:firstLine="420"/>
            </w:pPr>
            <w:r>
              <w:t>Txs</w:t>
            </w:r>
            <w:r>
              <w:rPr>
                <w:rFonts w:hint="eastAsia"/>
              </w:rPr>
              <w:t>Code []uint32</w:t>
            </w:r>
            <w:r>
              <w:t xml:space="preserve"> </w:t>
            </w:r>
            <w:r>
              <w:rPr>
                <w:rFonts w:hint="eastAsia"/>
              </w:rPr>
              <w:t>// 交易</w:t>
            </w:r>
            <w:r>
              <w:t>列表</w:t>
            </w:r>
          </w:p>
          <w:p>
            <w:r>
              <w:rPr>
                <w:rFonts w:hint="eastAsia"/>
              </w:rPr>
              <w:t>}</w:t>
            </w:r>
          </w:p>
          <w:p/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</w:tc>
        <w:tc>
          <w:tcPr>
            <w:tcW w:w="1695" w:type="dxa"/>
          </w:tcPr>
          <w:p>
            <w:r>
              <w:t>区块生成服务发送消息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P2P</w:t>
            </w:r>
            <w:r>
              <w:t>也需要给自己</w:t>
            </w:r>
            <w:r>
              <w:rPr>
                <w:rFonts w:hint="eastAsia"/>
              </w:rPr>
              <w:t>的</w:t>
            </w:r>
            <w:r>
              <w:t>区块验证服务转发一份</w:t>
            </w:r>
          </w:p>
        </w:tc>
      </w:tr>
    </w:tbl>
    <w:p>
      <w:pPr>
        <w:numPr>
          <w:ilvl w:val="0"/>
          <w:numId w:val="3"/>
        </w:numPr>
      </w:pPr>
      <w:r>
        <w:rPr>
          <w:rFonts w:hint="eastAsia"/>
        </w:rPr>
        <w:t>网络生成消息到来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ReElection_TopologyGenerate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换届服务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区块生成模块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TopologyGenerateEvent struct{</w:t>
            </w:r>
          </w:p>
          <w:p>
            <w:r>
              <w:rPr>
                <w:rFonts w:hint="eastAsia"/>
              </w:rPr>
              <w:t xml:space="preserve">Type uint8 </w:t>
            </w:r>
          </w:p>
          <w:p>
            <w:r>
              <w:rPr>
                <w:rFonts w:hint="eastAsia"/>
              </w:rPr>
              <w:t>Topology []*NodeInfo</w:t>
            </w:r>
          </w:p>
          <w:p>
            <w:r>
              <w:rPr>
                <w:rFonts w:hint="eastAsia"/>
              </w:rPr>
              <w:t xml:space="preserve"> 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pStyle w:val="1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网络更新请求：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013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013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Election_UpdateTopNodes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区块生成模块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拓扑生成模块</w:t>
            </w:r>
          </w:p>
        </w:tc>
        <w:tc>
          <w:tcPr>
            <w:tcW w:w="2329" w:type="dxa"/>
          </w:tcPr>
          <w:p>
            <w:r>
              <w:t>type UpdateNetworkEvent struct {</w:t>
            </w:r>
          </w:p>
          <w:p>
            <w:r>
              <w:t>Elect         []common.Elect</w:t>
            </w:r>
          </w:p>
          <w:p/>
          <w:p>
            <w:r>
              <w:t>   </w:t>
            </w:r>
            <w:r>
              <w:rPr>
                <w:rFonts w:hint="eastAsia"/>
              </w:rPr>
              <w:t xml:space="preserve"> onlineList     </w:t>
            </w:r>
            <w:r>
              <w:t>[]election.NodeInfo</w:t>
            </w:r>
          </w:p>
          <w:p>
            <w:r>
              <w:rPr>
                <w:rFonts w:hint="eastAsia"/>
              </w:rPr>
              <w:t>offlineList</w:t>
            </w:r>
            <w:r>
              <w:t xml:space="preserve">    []election.NodeInfo</w:t>
            </w:r>
          </w:p>
          <w:p>
            <w:r>
              <w:rPr>
                <w:rFonts w:hint="eastAsia"/>
              </w:rPr>
              <w:t>topList</w:t>
            </w:r>
            <w:r>
              <w:t xml:space="preserve">    []election.NodeInfo</w:t>
            </w:r>
          </w:p>
          <w:p>
            <w:r>
              <w:rPr>
                <w:rFonts w:hint="eastAsia"/>
              </w:rPr>
              <w:t>backupList1</w:t>
            </w:r>
            <w:r>
              <w:t xml:space="preserve">    []election.NodeInfo</w:t>
            </w:r>
          </w:p>
          <w:p>
            <w:r>
              <w:rPr>
                <w:rFonts w:hint="eastAsia"/>
              </w:rPr>
              <w:t>bakcupList2</w:t>
            </w:r>
            <w:r>
              <w:t xml:space="preserve">    []election.NodeInfo</w:t>
            </w:r>
          </w:p>
          <w:p>
            <w:r>
              <w:t>    blockNumber *big.Int</w:t>
            </w:r>
          </w:p>
          <w:p>
            <w:r>
              <w:t>    updateType  int</w:t>
            </w:r>
          </w:p>
          <w:p>
            <w:r>
              <w:t>}</w:t>
            </w:r>
          </w:p>
          <w:p>
            <w:pPr>
              <w:ind w:firstLine="422"/>
              <w:rPr>
                <w:b/>
              </w:rPr>
            </w:pPr>
          </w:p>
        </w:tc>
        <w:tc>
          <w:tcPr>
            <w:tcW w:w="1013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结构体包括：</w:t>
            </w:r>
          </w:p>
          <w:p>
            <w:r>
              <w:rPr>
                <w:rFonts w:hint="eastAsia"/>
              </w:rPr>
              <w:t>选举结果</w:t>
            </w:r>
          </w:p>
          <w:p>
            <w:r>
              <w:rPr>
                <w:rFonts w:hint="eastAsia"/>
              </w:rPr>
              <w:t>类型（矿工还是验证者）</w:t>
            </w:r>
          </w:p>
          <w:p>
            <w:r>
              <w:rPr>
                <w:rFonts w:hint="eastAsia"/>
              </w:rPr>
              <w:t>区块高度</w:t>
            </w:r>
          </w:p>
          <w:p>
            <w:r>
              <w:rPr>
                <w:rFonts w:hint="eastAsia"/>
              </w:rPr>
              <w:t>上线列表</w:t>
            </w:r>
          </w:p>
          <w:p>
            <w:r>
              <w:rPr>
                <w:rFonts w:hint="eastAsia"/>
              </w:rPr>
              <w:t>离线列表</w:t>
            </w:r>
          </w:p>
          <w:p>
            <w:r>
              <w:rPr>
                <w:rFonts w:hint="eastAsia"/>
              </w:rPr>
              <w:t>一级节点列表</w:t>
            </w:r>
          </w:p>
          <w:p>
            <w:r>
              <w:rPr>
                <w:rFonts w:hint="eastAsia"/>
              </w:rPr>
              <w:t>一级备份节点列表</w:t>
            </w:r>
          </w:p>
          <w:p>
            <w:r>
              <w:rPr>
                <w:rFonts w:hint="eastAsia"/>
              </w:rPr>
              <w:t>二级备份节点列表</w:t>
            </w:r>
          </w:p>
        </w:tc>
      </w:tr>
    </w:tbl>
    <w:p/>
    <w:p>
      <w:pPr>
        <w:pStyle w:val="3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方法接口</w:t>
      </w:r>
    </w:p>
    <w:p/>
    <w:p>
      <w:pPr>
        <w:pStyle w:val="16"/>
        <w:numPr>
          <w:ilvl w:val="0"/>
          <w:numId w:val="9"/>
        </w:numPr>
        <w:ind w:firstLineChars="0"/>
      </w:pPr>
      <w:r>
        <w:t>N</w:t>
      </w:r>
      <w:r>
        <w:rPr>
          <w:rFonts w:hint="eastAsia"/>
        </w:rPr>
        <w:t>odeid转common</w:t>
      </w:r>
      <w:r>
        <w:t xml:space="preserve"> </w:t>
      </w:r>
      <w:r>
        <w:rPr>
          <w:rFonts w:hint="eastAsia"/>
        </w:rPr>
        <w:t>addr接口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t>Node2CommonAddr</w:t>
            </w:r>
          </w:p>
          <w:p/>
        </w:tc>
        <w:tc>
          <w:tcPr>
            <w:tcW w:w="1284" w:type="dxa"/>
          </w:tcPr>
          <w:p>
            <w:r>
              <w:rPr>
                <w:rFonts w:hint="eastAsia"/>
              </w:rPr>
              <w:t>c</w:t>
            </w:r>
            <w:r>
              <w:t>a模块</w:t>
            </w:r>
          </w:p>
        </w:tc>
        <w:tc>
          <w:tcPr>
            <w:tcW w:w="1285" w:type="dxa"/>
          </w:tcPr>
          <w:p>
            <w:r>
              <w:t xml:space="preserve"> </w:t>
            </w:r>
          </w:p>
        </w:tc>
        <w:tc>
          <w:tcPr>
            <w:tcW w:w="2329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func (self *CA) Node2CommonAddr(id discover.NodeID) (common.Address,error)</w:t>
            </w:r>
          </w:p>
          <w:p/>
        </w:tc>
        <w:tc>
          <w:tcPr>
            <w:tcW w:w="1695" w:type="dxa"/>
          </w:tcPr>
          <w:p/>
        </w:tc>
      </w:tr>
    </w:tbl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获取common</w:t>
      </w:r>
      <w:r>
        <w:t xml:space="preserve"> </w:t>
      </w:r>
      <w:r>
        <w:rPr>
          <w:rFonts w:hint="eastAsia"/>
        </w:rPr>
        <w:t>addr对应的角色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t>Node2CommonAddr</w:t>
            </w:r>
          </w:p>
          <w:p/>
        </w:tc>
        <w:tc>
          <w:tcPr>
            <w:tcW w:w="1284" w:type="dxa"/>
          </w:tcPr>
          <w:p>
            <w:r>
              <w:rPr>
                <w:rFonts w:hint="eastAsia"/>
              </w:rPr>
              <w:t>c</w:t>
            </w:r>
            <w:r>
              <w:t>a模块</w:t>
            </w:r>
          </w:p>
        </w:tc>
        <w:tc>
          <w:tcPr>
            <w:tcW w:w="1285" w:type="dxa"/>
          </w:tcPr>
          <w:p>
            <w:r>
              <w:t xml:space="preserve"> </w:t>
            </w:r>
            <w:r>
              <w:rPr>
                <w:rFonts w:hint="eastAsia"/>
              </w:rPr>
              <w:t>区块生成</w:t>
            </w:r>
          </w:p>
        </w:tc>
        <w:tc>
          <w:tcPr>
            <w:tcW w:w="2329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func (self *CA) GetRole(common.Address) (uint32,error) {</w:t>
            </w:r>
            <w:r>
              <w:br w:type="textWrapping"/>
            </w:r>
            <w:r>
              <w:t xml:space="preserve">   return 0,nil</w:t>
            </w:r>
            <w:r>
              <w:br w:type="textWrapping"/>
            </w:r>
            <w:r>
              <w:t>}</w:t>
            </w:r>
          </w:p>
          <w:p/>
        </w:tc>
        <w:tc>
          <w:tcPr>
            <w:tcW w:w="1695" w:type="dxa"/>
          </w:tcPr>
          <w:p/>
        </w:tc>
      </w:tr>
    </w:tbl>
    <w:p/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更新uptime接口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更新uptime接口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c</w:t>
            </w:r>
            <w:r>
              <w:t>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 xml:space="preserve">type </w:t>
            </w:r>
            <w:r>
              <w:t>xxxx</w:t>
            </w:r>
            <w:r>
              <w:rPr>
                <w:rFonts w:hint="eastAsia"/>
              </w:rPr>
              <w:t xml:space="preserve"> struct {</w:t>
            </w:r>
          </w:p>
          <w:p>
            <w:pPr>
              <w:ind w:firstLine="420"/>
            </w:pPr>
            <w:r>
              <w:rPr>
                <w:rFonts w:hint="eastAsia"/>
              </w:rPr>
              <w:t>uptime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>64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addr </w:t>
            </w:r>
            <w:r>
              <w:t>common.</w:t>
            </w:r>
            <w:r>
              <w:rPr>
                <w:rFonts w:ascii="Source Code Pro" w:hAnsi="Source Code Pro"/>
                <w:color w:val="51C688"/>
                <w:sz w:val="22"/>
                <w:szCs w:val="22"/>
              </w:rPr>
              <w:t xml:space="preserve"> Address</w:t>
            </w:r>
            <w:r>
              <w:rPr>
                <w:rFonts w:hint="eastAsia"/>
              </w:rPr>
              <w:t xml:space="preserve"> //签名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xxx([]xxx) error</w:t>
            </w:r>
          </w:p>
        </w:tc>
        <w:tc>
          <w:tcPr>
            <w:tcW w:w="1695" w:type="dxa"/>
          </w:tcPr>
          <w:p/>
        </w:tc>
      </w:tr>
    </w:tbl>
    <w:p/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获取编号对应的交易列表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pStyle w:val="16"/>
              <w:ind w:left="420" w:firstLine="0" w:firstLineChars="0"/>
            </w:pPr>
            <w:r>
              <w:rPr>
                <w:rFonts w:hint="eastAsia"/>
              </w:rPr>
              <w:t>获取编号对应的交易列表</w:t>
            </w:r>
          </w:p>
          <w:p/>
        </w:tc>
        <w:tc>
          <w:tcPr>
            <w:tcW w:w="1284" w:type="dxa"/>
          </w:tcPr>
          <w:p>
            <w:r>
              <w:rPr>
                <w:rFonts w:hint="eastAsia"/>
              </w:rPr>
              <w:t>c</w:t>
            </w:r>
            <w:r>
              <w:t>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</w:t>
            </w:r>
          </w:p>
        </w:tc>
        <w:tc>
          <w:tcPr>
            <w:tcW w:w="2329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xxx([]xxx) </w:t>
            </w:r>
            <w:r>
              <w:rPr>
                <w:rFonts w:hint="eastAsia"/>
              </w:rPr>
              <w:t>types</w:t>
            </w:r>
            <w:r>
              <w:t>.traction[]</w:t>
            </w:r>
          </w:p>
        </w:tc>
        <w:tc>
          <w:tcPr>
            <w:tcW w:w="1695" w:type="dxa"/>
          </w:tcPr>
          <w:p/>
        </w:tc>
      </w:tr>
    </w:tbl>
    <w:p/>
    <w:p/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获取交易池所有交易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pStyle w:val="16"/>
              <w:ind w:left="420" w:firstLine="0" w:firstLineChars="0"/>
            </w:pPr>
            <w:r>
              <w:rPr>
                <w:rFonts w:hint="eastAsia"/>
              </w:rPr>
              <w:t>获取编号对应的交易列表</w:t>
            </w:r>
          </w:p>
          <w:p/>
        </w:tc>
        <w:tc>
          <w:tcPr>
            <w:tcW w:w="1284" w:type="dxa"/>
          </w:tcPr>
          <w:p>
            <w:r>
              <w:rPr>
                <w:rFonts w:hint="eastAsia"/>
              </w:rPr>
              <w:t>c</w:t>
            </w:r>
            <w:r>
              <w:t>a模块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</w:t>
            </w:r>
          </w:p>
        </w:tc>
        <w:tc>
          <w:tcPr>
            <w:tcW w:w="2329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方法接口</w:t>
            </w:r>
            <w:r>
              <w:t>直接调用。接口</w:t>
            </w:r>
            <w:r>
              <w:rPr>
                <w:rFonts w:hint="eastAsia"/>
              </w:rPr>
              <w:t>定义</w:t>
            </w:r>
            <w:r>
              <w:t>为</w:t>
            </w:r>
          </w:p>
          <w:p>
            <w:r>
              <w:t>F</w:t>
            </w:r>
            <w:r>
              <w:rPr>
                <w:rFonts w:hint="eastAsia"/>
              </w:rPr>
              <w:t>unc</w:t>
            </w:r>
            <w:r>
              <w:t xml:space="preserve"> xxx() </w:t>
            </w:r>
            <w:r>
              <w:rPr>
                <w:rFonts w:hint="eastAsia"/>
              </w:rPr>
              <w:t>types</w:t>
            </w:r>
            <w:r>
              <w:t>.traction[]</w:t>
            </w:r>
          </w:p>
        </w:tc>
        <w:tc>
          <w:tcPr>
            <w:tcW w:w="1695" w:type="dxa"/>
          </w:tcPr>
          <w:p/>
        </w:tc>
      </w:tr>
    </w:tbl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DPOS验证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pPr>
              <w:pStyle w:val="16"/>
              <w:ind w:left="420" w:firstLine="0" w:firstLineChars="0"/>
            </w:pPr>
            <w:r>
              <w:rPr>
                <w:rFonts w:hint="eastAsia"/>
              </w:rPr>
              <w:t>DPOS验证共识</w:t>
            </w:r>
          </w:p>
          <w:p/>
        </w:tc>
        <w:tc>
          <w:tcPr>
            <w:tcW w:w="1284" w:type="dxa"/>
          </w:tcPr>
          <w:p>
            <w:r>
              <w:t>Consensus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区块生成</w:t>
            </w:r>
          </w:p>
        </w:tc>
        <w:tc>
          <w:tcPr>
            <w:tcW w:w="2329" w:type="dxa"/>
          </w:tcPr>
          <w:p/>
        </w:tc>
        <w:tc>
          <w:tcPr>
            <w:tcW w:w="1285" w:type="dxa"/>
          </w:tcPr>
          <w:p>
            <w:r>
              <w:t>VerifySignatures(signature []common.Signature) (bool,error)</w:t>
            </w:r>
          </w:p>
          <w:p/>
        </w:tc>
        <w:tc>
          <w:tcPr>
            <w:tcW w:w="1695" w:type="dxa"/>
          </w:tcPr>
          <w:p/>
        </w:tc>
      </w:tr>
    </w:tbl>
    <w:p/>
    <w:p/>
    <w:p>
      <w:pPr>
        <w:pStyle w:val="16"/>
        <w:ind w:left="420" w:firstLine="0" w:firstLineChars="0"/>
      </w:pPr>
    </w:p>
    <w:p>
      <w:pPr>
        <w:pStyle w:val="2"/>
      </w:pPr>
      <w:bookmarkStart w:id="30" w:name="_Toc25739_WPSOffice_Level1"/>
      <w:bookmarkStart w:id="31" w:name="_Toc10248_WPSOffice_Level1"/>
      <w:r>
        <w:rPr>
          <w:rFonts w:hint="eastAsia"/>
        </w:rPr>
        <w:t>9.</w:t>
      </w:r>
      <w:bookmarkEnd w:id="30"/>
      <w:bookmarkEnd w:id="31"/>
      <w:r>
        <w:rPr>
          <w:rFonts w:hint="eastAsia"/>
        </w:rPr>
        <w:t>换届服务</w:t>
      </w:r>
    </w:p>
    <w:p>
      <w:pPr>
        <w:pStyle w:val="3"/>
      </w:pPr>
      <w:r>
        <w:rPr>
          <w:rFonts w:hint="eastAsia"/>
        </w:rPr>
        <w:t>9.1消息事件接口</w:t>
      </w:r>
    </w:p>
    <w:p>
      <w:pPr>
        <w:numPr>
          <w:ilvl w:val="0"/>
          <w:numId w:val="3"/>
        </w:numPr>
      </w:pPr>
      <w:r>
        <w:rPr>
          <w:rFonts w:hint="eastAsia"/>
        </w:rPr>
        <w:t>区块到来消息（eth现在就有的）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chainHeadSub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Eth现有的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换届服务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ChainHeadEvent struct{ Block *types.Block 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拓扑生成消息到来（接受）</w:t>
      </w:r>
    </w:p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Election_TopologyGenerate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选举模块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换届服务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TopologyGenerateEvent struct{</w:t>
            </w:r>
          </w:p>
          <w:p>
            <w:r>
              <w:rPr>
                <w:rFonts w:hint="eastAsia"/>
              </w:rPr>
              <w:t xml:space="preserve">Type uint8 </w:t>
            </w:r>
          </w:p>
          <w:p>
            <w:r>
              <w:rPr>
                <w:rFonts w:hint="eastAsia"/>
              </w:rPr>
              <w:t>Topology []*NodeInfo</w:t>
            </w:r>
          </w:p>
          <w:p>
            <w:r>
              <w:rPr>
                <w:rFonts w:hint="eastAsia"/>
              </w:rPr>
              <w:t xml:space="preserve"> 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拓扑生成消息转发（提供）</w:t>
      </w:r>
    </w:p>
    <w:p/>
    <w:tbl>
      <w:tblPr>
        <w:tblStyle w:val="10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4"/>
        <w:gridCol w:w="1285"/>
        <w:gridCol w:w="2329"/>
        <w:gridCol w:w="128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消息名称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消息来源模块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消息使用模块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结构体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接口方式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285" w:type="dxa"/>
          </w:tcPr>
          <w:p>
            <w:r>
              <w:rPr>
                <w:rFonts w:hint="eastAsia"/>
              </w:rPr>
              <w:t>ReElection_TopologyGenerate</w:t>
            </w:r>
          </w:p>
        </w:tc>
        <w:tc>
          <w:tcPr>
            <w:tcW w:w="1284" w:type="dxa"/>
          </w:tcPr>
          <w:p>
            <w:r>
              <w:rPr>
                <w:rFonts w:hint="eastAsia"/>
              </w:rPr>
              <w:t>换届服务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区块生成模块</w:t>
            </w:r>
          </w:p>
        </w:tc>
        <w:tc>
          <w:tcPr>
            <w:tcW w:w="2329" w:type="dxa"/>
          </w:tcPr>
          <w:p>
            <w:r>
              <w:rPr>
                <w:rFonts w:hint="eastAsia"/>
              </w:rPr>
              <w:t>type TopologyGenerateEvent struct{</w:t>
            </w:r>
          </w:p>
          <w:p>
            <w:r>
              <w:rPr>
                <w:rFonts w:hint="eastAsia"/>
              </w:rPr>
              <w:t xml:space="preserve">Type uint8 </w:t>
            </w:r>
          </w:p>
          <w:p>
            <w:r>
              <w:rPr>
                <w:rFonts w:hint="eastAsia"/>
              </w:rPr>
              <w:t>Topology []*NodeInfo</w:t>
            </w:r>
          </w:p>
          <w:p>
            <w:r>
              <w:rPr>
                <w:rFonts w:hint="eastAsia"/>
              </w:rPr>
              <w:t xml:space="preserve"> }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订阅方式实现</w:t>
            </w:r>
          </w:p>
          <w:p>
            <w:r>
              <w:rPr>
                <w:rFonts w:hint="eastAsia"/>
              </w:rPr>
              <w:t>直接传递结构体（不marshal</w:t>
            </w:r>
          </w:p>
          <w:p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/>
        </w:tc>
      </w:tr>
    </w:tbl>
    <w:p/>
    <w:p>
      <w:pPr>
        <w:pStyle w:val="3"/>
      </w:pPr>
      <w:r>
        <w:rPr>
          <w:rFonts w:hint="eastAsia"/>
        </w:rPr>
        <w:t>9.2方法接口</w:t>
      </w:r>
    </w:p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ource Code Pro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F03EB"/>
    <w:multiLevelType w:val="singleLevel"/>
    <w:tmpl w:val="C20F03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CF8355E"/>
    <w:multiLevelType w:val="singleLevel"/>
    <w:tmpl w:val="FCF835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CE0D19"/>
    <w:multiLevelType w:val="multilevel"/>
    <w:tmpl w:val="00CE0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6916B64"/>
    <w:multiLevelType w:val="singleLevel"/>
    <w:tmpl w:val="26916B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86346F9"/>
    <w:multiLevelType w:val="multilevel"/>
    <w:tmpl w:val="286346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2B326404"/>
    <w:multiLevelType w:val="multilevel"/>
    <w:tmpl w:val="2B326404"/>
    <w:lvl w:ilvl="0" w:tentative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2B9985AF"/>
    <w:multiLevelType w:val="multilevel"/>
    <w:tmpl w:val="2B9985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477046AD"/>
    <w:multiLevelType w:val="multilevel"/>
    <w:tmpl w:val="477046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E383855"/>
    <w:multiLevelType w:val="singleLevel"/>
    <w:tmpl w:val="4E38385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BDA6AF5"/>
    <w:multiLevelType w:val="multilevel"/>
    <w:tmpl w:val="6BDA6AF5"/>
    <w:lvl w:ilvl="0" w:tentative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heirs">
    <w15:presenceInfo w15:providerId="None" w15:userId="thei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CC"/>
    <w:rsid w:val="00000311"/>
    <w:rsid w:val="00002471"/>
    <w:rsid w:val="0001202B"/>
    <w:rsid w:val="00042406"/>
    <w:rsid w:val="0004555C"/>
    <w:rsid w:val="000608F6"/>
    <w:rsid w:val="000842A7"/>
    <w:rsid w:val="00093F45"/>
    <w:rsid w:val="000967DB"/>
    <w:rsid w:val="000C315A"/>
    <w:rsid w:val="000E23B2"/>
    <w:rsid w:val="0010023B"/>
    <w:rsid w:val="00103900"/>
    <w:rsid w:val="001256F3"/>
    <w:rsid w:val="00131DE1"/>
    <w:rsid w:val="00165FF9"/>
    <w:rsid w:val="001C52BB"/>
    <w:rsid w:val="001D7BEF"/>
    <w:rsid w:val="001E71C8"/>
    <w:rsid w:val="001F6979"/>
    <w:rsid w:val="00205144"/>
    <w:rsid w:val="00207CCB"/>
    <w:rsid w:val="00225624"/>
    <w:rsid w:val="00235AD0"/>
    <w:rsid w:val="00251CBF"/>
    <w:rsid w:val="00271FA3"/>
    <w:rsid w:val="00274E1C"/>
    <w:rsid w:val="00276A32"/>
    <w:rsid w:val="002B59AC"/>
    <w:rsid w:val="002C298E"/>
    <w:rsid w:val="002C2BB4"/>
    <w:rsid w:val="002E5D95"/>
    <w:rsid w:val="002F515F"/>
    <w:rsid w:val="00301CE7"/>
    <w:rsid w:val="0031773A"/>
    <w:rsid w:val="00335F7B"/>
    <w:rsid w:val="003667E1"/>
    <w:rsid w:val="00370EB1"/>
    <w:rsid w:val="00382ACA"/>
    <w:rsid w:val="003B1566"/>
    <w:rsid w:val="003C1EEC"/>
    <w:rsid w:val="003C23EF"/>
    <w:rsid w:val="003F0633"/>
    <w:rsid w:val="00403547"/>
    <w:rsid w:val="004070D2"/>
    <w:rsid w:val="004272DD"/>
    <w:rsid w:val="00465C2C"/>
    <w:rsid w:val="00474CB4"/>
    <w:rsid w:val="004800FD"/>
    <w:rsid w:val="0048704F"/>
    <w:rsid w:val="004D324F"/>
    <w:rsid w:val="004D3C9A"/>
    <w:rsid w:val="004E2FD6"/>
    <w:rsid w:val="004E44ED"/>
    <w:rsid w:val="00504510"/>
    <w:rsid w:val="00521396"/>
    <w:rsid w:val="005447FC"/>
    <w:rsid w:val="005534E0"/>
    <w:rsid w:val="005B58AD"/>
    <w:rsid w:val="005F7FD3"/>
    <w:rsid w:val="00612D74"/>
    <w:rsid w:val="00614026"/>
    <w:rsid w:val="00615D8A"/>
    <w:rsid w:val="00621405"/>
    <w:rsid w:val="00631229"/>
    <w:rsid w:val="00641386"/>
    <w:rsid w:val="00664124"/>
    <w:rsid w:val="006C20B2"/>
    <w:rsid w:val="006E5683"/>
    <w:rsid w:val="0071480E"/>
    <w:rsid w:val="00722A60"/>
    <w:rsid w:val="00735112"/>
    <w:rsid w:val="00791A63"/>
    <w:rsid w:val="007A4447"/>
    <w:rsid w:val="007A718F"/>
    <w:rsid w:val="007E5BBA"/>
    <w:rsid w:val="007F03F4"/>
    <w:rsid w:val="007F6087"/>
    <w:rsid w:val="00825D92"/>
    <w:rsid w:val="0082661C"/>
    <w:rsid w:val="008747FD"/>
    <w:rsid w:val="008966AB"/>
    <w:rsid w:val="008B7C52"/>
    <w:rsid w:val="008D3C7A"/>
    <w:rsid w:val="008E3601"/>
    <w:rsid w:val="008F11B5"/>
    <w:rsid w:val="008F495E"/>
    <w:rsid w:val="00911AFD"/>
    <w:rsid w:val="00915793"/>
    <w:rsid w:val="00933BC7"/>
    <w:rsid w:val="0093789E"/>
    <w:rsid w:val="00941522"/>
    <w:rsid w:val="00951278"/>
    <w:rsid w:val="009535B7"/>
    <w:rsid w:val="009779B8"/>
    <w:rsid w:val="0098729E"/>
    <w:rsid w:val="009A2BC5"/>
    <w:rsid w:val="009B66F7"/>
    <w:rsid w:val="009C2FD9"/>
    <w:rsid w:val="009E066C"/>
    <w:rsid w:val="009E2575"/>
    <w:rsid w:val="009F463E"/>
    <w:rsid w:val="00A03E03"/>
    <w:rsid w:val="00A12A20"/>
    <w:rsid w:val="00A16F66"/>
    <w:rsid w:val="00A423CC"/>
    <w:rsid w:val="00A6224C"/>
    <w:rsid w:val="00A64FA6"/>
    <w:rsid w:val="00A84A46"/>
    <w:rsid w:val="00AA5DFC"/>
    <w:rsid w:val="00AB6268"/>
    <w:rsid w:val="00AC6A30"/>
    <w:rsid w:val="00B15EE6"/>
    <w:rsid w:val="00B2527F"/>
    <w:rsid w:val="00B42E99"/>
    <w:rsid w:val="00B947FF"/>
    <w:rsid w:val="00BF1367"/>
    <w:rsid w:val="00C03864"/>
    <w:rsid w:val="00C11818"/>
    <w:rsid w:val="00C23FDF"/>
    <w:rsid w:val="00C33399"/>
    <w:rsid w:val="00C47C85"/>
    <w:rsid w:val="00C62955"/>
    <w:rsid w:val="00C62EF3"/>
    <w:rsid w:val="00C70BBB"/>
    <w:rsid w:val="00CB239F"/>
    <w:rsid w:val="00CC5385"/>
    <w:rsid w:val="00CD15F9"/>
    <w:rsid w:val="00CD3064"/>
    <w:rsid w:val="00CE148B"/>
    <w:rsid w:val="00CF6FBD"/>
    <w:rsid w:val="00D01C36"/>
    <w:rsid w:val="00D247DF"/>
    <w:rsid w:val="00D5041C"/>
    <w:rsid w:val="00D7670F"/>
    <w:rsid w:val="00D9426A"/>
    <w:rsid w:val="00DA4DC7"/>
    <w:rsid w:val="00DC2579"/>
    <w:rsid w:val="00E329AE"/>
    <w:rsid w:val="00E4487C"/>
    <w:rsid w:val="00E52327"/>
    <w:rsid w:val="00E86137"/>
    <w:rsid w:val="00EB0F1D"/>
    <w:rsid w:val="00EB6010"/>
    <w:rsid w:val="00EC262F"/>
    <w:rsid w:val="00EC3ACC"/>
    <w:rsid w:val="00F12594"/>
    <w:rsid w:val="00F24FAC"/>
    <w:rsid w:val="00F30BBB"/>
    <w:rsid w:val="00F45445"/>
    <w:rsid w:val="00F72A0B"/>
    <w:rsid w:val="00FC5957"/>
    <w:rsid w:val="00FD59A5"/>
    <w:rsid w:val="00FD5D5B"/>
    <w:rsid w:val="00FE233D"/>
    <w:rsid w:val="00FF0F90"/>
    <w:rsid w:val="00FF63F1"/>
    <w:rsid w:val="02990D26"/>
    <w:rsid w:val="061B134F"/>
    <w:rsid w:val="079479FF"/>
    <w:rsid w:val="11EA0209"/>
    <w:rsid w:val="121A74D1"/>
    <w:rsid w:val="160E1030"/>
    <w:rsid w:val="18963CA7"/>
    <w:rsid w:val="266447C4"/>
    <w:rsid w:val="28093AB0"/>
    <w:rsid w:val="327E1D60"/>
    <w:rsid w:val="3B191AC0"/>
    <w:rsid w:val="3FB27DFE"/>
    <w:rsid w:val="43B41FE3"/>
    <w:rsid w:val="4D727478"/>
    <w:rsid w:val="545B4408"/>
    <w:rsid w:val="550C66B4"/>
    <w:rsid w:val="5A150D1E"/>
    <w:rsid w:val="64B341ED"/>
    <w:rsid w:val="6F0C0506"/>
    <w:rsid w:val="79BE3F5B"/>
    <w:rsid w:val="7F5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WPSOffice手动目录 1"/>
    <w:qFormat/>
    <w:uiPriority w:val="0"/>
    <w:pPr>
      <w:pPrChange w:id="0" w:author="theirs" w:date="2018-08-10T20:02:00Z">
        <w:pPr/>
      </w:pPrChange>
    </w:pPr>
    <w:rPr>
      <w:rFonts w:ascii="Times New Roman" w:hAnsi="Times New Roman" w:eastAsia="宋体" w:cs="Times New Roman"/>
      <w:lang w:val="en-US" w:eastAsia="zh-CN" w:bidi="ar-SA"/>
      <w:rPrChange w:id="1" w:author="theirs" w:date="2018-08-10T20:02:00Z">
        <w:rPr>
          <w:rFonts w:eastAsia="宋体"/>
          <w:lang w:val="en-US" w:eastAsia="zh-CN" w:bidi="ar-SA"/>
        </w:rPr>
      </w:rPrChange>
    </w:rPr>
  </w:style>
  <w:style w:type="paragraph" w:customStyle="1" w:styleId="12">
    <w:name w:val="WPSOffice手动目录 2"/>
    <w:qFormat/>
    <w:uiPriority w:val="0"/>
    <w:pPr>
      <w:ind w:left="200" w:leftChars="200"/>
      <w:pPrChange w:id="2" w:author="theirs" w:date="2018-08-10T20:02:00Z">
        <w:pPr>
          <w:ind w:left="200" w:leftChars="200"/>
        </w:pPr>
      </w:pPrChange>
    </w:pPr>
    <w:rPr>
      <w:rFonts w:ascii="Times New Roman" w:hAnsi="Times New Roman" w:eastAsia="宋体" w:cs="Times New Roman"/>
      <w:lang w:val="en-US" w:eastAsia="zh-CN" w:bidi="ar-SA"/>
      <w:rPrChange w:id="3" w:author="theirs" w:date="2018-08-10T20:02:00Z">
        <w:rPr>
          <w:rFonts w:eastAsia="宋体"/>
          <w:lang w:val="en-US" w:eastAsia="zh-CN" w:bidi="ar-SA"/>
        </w:rPr>
      </w:rPrChange>
    </w:rPr>
  </w:style>
  <w:style w:type="character" w:customStyle="1" w:styleId="13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8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19">
    <w:name w:val="标题 2 Char"/>
    <w:basedOn w:val="8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d175cee-3756-498b-a72d-255fd1c16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175CEE-3756-498B-A72D-255FD1C16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a9da6b-64c7-40e4-941b-4252f53b5a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DA6B-64C7-40E4-941B-4252F53B5A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edd86e-9487-4792-91b1-b130c22dce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EDD86E-9487-4792-91B1-B130C22DCE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be4392-fe4d-4653-91b2-c8628550ab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BE4392-FE4D-4653-91B2-C8628550AB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969ff4-e23a-4a7e-8cb5-164a0ffd6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969FF4-E23A-4A7E-8CB5-164A0FFD62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190DA5"/>
    <w:rsid w:val="00190DA5"/>
    <w:rsid w:val="004A3D78"/>
    <w:rsid w:val="0057501D"/>
    <w:rsid w:val="005C4548"/>
    <w:rsid w:val="005F5250"/>
    <w:rsid w:val="00657D71"/>
    <w:rsid w:val="00664DEA"/>
    <w:rsid w:val="008E7570"/>
    <w:rsid w:val="009343D2"/>
    <w:rsid w:val="009D4910"/>
    <w:rsid w:val="00AF4D2D"/>
    <w:rsid w:val="00CD2299"/>
    <w:rsid w:val="00D7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1986</Words>
  <Characters>11321</Characters>
  <Lines>94</Lines>
  <Paragraphs>26</Paragraphs>
  <TotalTime>1</TotalTime>
  <ScaleCrop>false</ScaleCrop>
  <LinksUpToDate>false</LinksUpToDate>
  <CharactersWithSpaces>13281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alvin</cp:lastModifiedBy>
  <dcterms:modified xsi:type="dcterms:W3CDTF">2018-08-11T07:51:37Z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